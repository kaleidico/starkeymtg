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20B058" w14:textId="77777777" w:rsidR="000B6B67" w:rsidRDefault="000B6B67" w:rsidP="000B6B67">
      <w:pPr>
        <w:pStyle w:val="Heading2"/>
        <w:spacing w:line="240" w:lineRule="auto"/>
        <w:contextualSpacing w:val="0"/>
        <w:rPr>
          <w:ins w:id="0" w:author="Robb Gardner" w:date="2015-11-18T14:08:00Z"/>
          <w:b/>
        </w:rPr>
        <w:pPrChange w:id="1" w:author="Robb Gardner" w:date="2015-11-18T14:08:00Z">
          <w:pPr>
            <w:pStyle w:val="Heading2"/>
            <w:spacing w:line="240" w:lineRule="auto"/>
            <w:contextualSpacing w:val="0"/>
            <w:jc w:val="center"/>
          </w:pPr>
        </w:pPrChange>
      </w:pPr>
      <w:bookmarkStart w:id="2" w:name="h.pl82pqj7opg" w:colFirst="0" w:colLast="0"/>
      <w:bookmarkEnd w:id="2"/>
      <w:ins w:id="3" w:author="Robb Gardner" w:date="2015-11-18T14:08:00Z">
        <w:r>
          <w:rPr>
            <w:b/>
          </w:rPr>
          <w:t>General Notes:</w:t>
        </w:r>
      </w:ins>
    </w:p>
    <w:p w14:paraId="0E1A0679" w14:textId="77777777" w:rsidR="000B6B67" w:rsidRDefault="000B6B67" w:rsidP="000B6B67">
      <w:pPr>
        <w:pStyle w:val="normal0"/>
        <w:numPr>
          <w:ilvl w:val="0"/>
          <w:numId w:val="10"/>
        </w:numPr>
        <w:rPr>
          <w:ins w:id="4" w:author="Robb Gardner" w:date="2015-11-18T14:08:00Z"/>
        </w:rPr>
        <w:pPrChange w:id="5" w:author="Robb Gardner" w:date="2015-11-18T14:08:00Z">
          <w:pPr>
            <w:pStyle w:val="Heading2"/>
            <w:spacing w:line="240" w:lineRule="auto"/>
            <w:contextualSpacing w:val="0"/>
            <w:jc w:val="center"/>
          </w:pPr>
        </w:pPrChange>
      </w:pPr>
      <w:ins w:id="6" w:author="Robb Gardner" w:date="2015-11-18T14:08:00Z">
        <w:r>
          <w:t>Great improvements</w:t>
        </w:r>
      </w:ins>
      <w:ins w:id="7" w:author="Robb Gardner" w:date="2015-11-18T14:25:00Z">
        <w:r w:rsidR="00EF6FBA">
          <w:t>!!</w:t>
        </w:r>
      </w:ins>
      <w:bookmarkStart w:id="8" w:name="_GoBack"/>
      <w:bookmarkEnd w:id="8"/>
    </w:p>
    <w:p w14:paraId="17771605" w14:textId="77777777" w:rsidR="000B6B67" w:rsidRPr="000B6B67" w:rsidRDefault="000B6B67" w:rsidP="000B6B67">
      <w:pPr>
        <w:pStyle w:val="normal0"/>
        <w:numPr>
          <w:ilvl w:val="0"/>
          <w:numId w:val="10"/>
        </w:numPr>
        <w:rPr>
          <w:ins w:id="9" w:author="Robb Gardner" w:date="2015-11-18T14:08:00Z"/>
          <w:rPrChange w:id="10" w:author="Robb Gardner" w:date="2015-11-18T14:08:00Z">
            <w:rPr>
              <w:ins w:id="11" w:author="Robb Gardner" w:date="2015-11-18T14:08:00Z"/>
              <w:b/>
            </w:rPr>
          </w:rPrChange>
        </w:rPr>
        <w:pPrChange w:id="12" w:author="Robb Gardner" w:date="2015-11-18T14:08:00Z">
          <w:pPr>
            <w:pStyle w:val="Heading2"/>
            <w:spacing w:line="240" w:lineRule="auto"/>
            <w:contextualSpacing w:val="0"/>
            <w:jc w:val="center"/>
          </w:pPr>
        </w:pPrChange>
      </w:pPr>
      <w:ins w:id="13" w:author="Robb Gardner" w:date="2015-11-18T14:09:00Z">
        <w:r>
          <w:t>‘GET STARTED’ button should be used to go to short form across the site, as opposed to ‘BE LENDERFUL’ so there’s no confusion</w:t>
        </w:r>
      </w:ins>
    </w:p>
    <w:p w14:paraId="4E946AEC" w14:textId="77777777" w:rsidR="004065C9" w:rsidRDefault="000B6B67">
      <w:pPr>
        <w:pStyle w:val="Heading2"/>
        <w:spacing w:line="240" w:lineRule="auto"/>
        <w:contextualSpacing w:val="0"/>
        <w:jc w:val="center"/>
      </w:pPr>
      <w:r>
        <w:rPr>
          <w:b/>
        </w:rPr>
        <w:t>Lenderful.com Master Copy Document</w:t>
      </w:r>
    </w:p>
    <w:p w14:paraId="2ED6C6E9" w14:textId="77777777" w:rsidR="004065C9" w:rsidRDefault="004065C9">
      <w:pPr>
        <w:pStyle w:val="normal0"/>
        <w:spacing w:line="240" w:lineRule="auto"/>
      </w:pPr>
    </w:p>
    <w:p w14:paraId="0099B70F" w14:textId="77777777" w:rsidR="004065C9" w:rsidRDefault="000B6B67">
      <w:pPr>
        <w:pStyle w:val="normal0"/>
        <w:spacing w:line="240" w:lineRule="auto"/>
      </w:pPr>
      <w:r>
        <w:rPr>
          <w:b/>
        </w:rPr>
        <w:t>Table of Contents</w:t>
      </w:r>
    </w:p>
    <w:p w14:paraId="241068D5" w14:textId="77777777" w:rsidR="004065C9" w:rsidRDefault="000B6B67">
      <w:pPr>
        <w:pStyle w:val="normal0"/>
        <w:numPr>
          <w:ilvl w:val="0"/>
          <w:numId w:val="7"/>
        </w:numPr>
        <w:spacing w:line="240" w:lineRule="auto"/>
        <w:ind w:hanging="360"/>
        <w:contextualSpacing/>
      </w:pPr>
      <w:hyperlink w:anchor="h.byjxysygx5fv">
        <w:r>
          <w:rPr>
            <w:color w:val="1155CC"/>
            <w:u w:val="single"/>
          </w:rPr>
          <w:t>Homepage</w:t>
        </w:r>
      </w:hyperlink>
    </w:p>
    <w:p w14:paraId="24927791" w14:textId="77777777" w:rsidR="004065C9" w:rsidRDefault="000B6B67">
      <w:pPr>
        <w:pStyle w:val="normal0"/>
        <w:numPr>
          <w:ilvl w:val="0"/>
          <w:numId w:val="7"/>
        </w:numPr>
        <w:spacing w:line="240" w:lineRule="auto"/>
        <w:ind w:hanging="360"/>
        <w:contextualSpacing/>
      </w:pPr>
      <w:hyperlink w:anchor="h.78c4ao2xzqwn">
        <w:r>
          <w:rPr>
            <w:color w:val="1155CC"/>
            <w:u w:val="single"/>
          </w:rPr>
          <w:t>About</w:t>
        </w:r>
      </w:hyperlink>
    </w:p>
    <w:p w14:paraId="2201BFE5" w14:textId="77777777" w:rsidR="004065C9" w:rsidRDefault="000B6B67">
      <w:pPr>
        <w:pStyle w:val="normal0"/>
        <w:numPr>
          <w:ilvl w:val="0"/>
          <w:numId w:val="7"/>
        </w:numPr>
        <w:spacing w:line="240" w:lineRule="auto"/>
        <w:ind w:hanging="360"/>
        <w:contextualSpacing/>
      </w:pPr>
      <w:hyperlink w:anchor="h.z6dvlr3poln7">
        <w:r>
          <w:rPr>
            <w:color w:val="1155CC"/>
            <w:u w:val="single"/>
          </w:rPr>
          <w:t>Our Products</w:t>
        </w:r>
      </w:hyperlink>
    </w:p>
    <w:p w14:paraId="382B7797" w14:textId="77777777" w:rsidR="004065C9" w:rsidRDefault="000B6B67">
      <w:pPr>
        <w:pStyle w:val="normal0"/>
        <w:numPr>
          <w:ilvl w:val="0"/>
          <w:numId w:val="7"/>
        </w:numPr>
        <w:spacing w:line="240" w:lineRule="auto"/>
        <w:ind w:hanging="360"/>
        <w:contextualSpacing/>
      </w:pPr>
      <w:hyperlink w:anchor="h.ysk01k73ys8w">
        <w:r>
          <w:rPr>
            <w:color w:val="1155CC"/>
            <w:u w:val="single"/>
          </w:rPr>
          <w:t>Learning Center</w:t>
        </w:r>
      </w:hyperlink>
    </w:p>
    <w:p w14:paraId="7697B14F" w14:textId="77777777" w:rsidR="004065C9" w:rsidRDefault="000B6B67">
      <w:pPr>
        <w:pStyle w:val="normal0"/>
        <w:numPr>
          <w:ilvl w:val="0"/>
          <w:numId w:val="7"/>
        </w:numPr>
        <w:spacing w:line="240" w:lineRule="auto"/>
        <w:ind w:hanging="360"/>
        <w:contextualSpacing/>
      </w:pPr>
      <w:hyperlink w:anchor="h.u45b1atx02yv">
        <w:r>
          <w:rPr>
            <w:color w:val="1155CC"/>
            <w:u w:val="single"/>
          </w:rPr>
          <w:t>Contact Us</w:t>
        </w:r>
      </w:hyperlink>
    </w:p>
    <w:p w14:paraId="347A16F1" w14:textId="77777777" w:rsidR="004065C9" w:rsidRDefault="000B6B67">
      <w:pPr>
        <w:pStyle w:val="Heading3"/>
        <w:spacing w:line="240" w:lineRule="auto"/>
        <w:contextualSpacing w:val="0"/>
      </w:pPr>
      <w:bookmarkStart w:id="14" w:name="h.byjxysygx5fv" w:colFirst="0" w:colLast="0"/>
      <w:bookmarkEnd w:id="14"/>
      <w:r>
        <w:rPr>
          <w:b/>
        </w:rPr>
        <w:t xml:space="preserve">Homepage - </w:t>
      </w:r>
      <w:hyperlink r:id="rId6">
        <w:r>
          <w:rPr>
            <w:b/>
            <w:color w:val="1155CC"/>
            <w:u w:val="single"/>
          </w:rPr>
          <w:t>Lenderful.com</w:t>
        </w:r>
      </w:hyperlink>
    </w:p>
    <w:p w14:paraId="4ACEDD1D" w14:textId="77777777" w:rsidR="004065C9" w:rsidRDefault="000B6B67">
      <w:pPr>
        <w:pStyle w:val="Heading1"/>
        <w:keepNext w:val="0"/>
        <w:keepLines w:val="0"/>
        <w:spacing w:before="300" w:after="0" w:line="240" w:lineRule="auto"/>
        <w:contextualSpacing w:val="0"/>
        <w:jc w:val="center"/>
      </w:pPr>
      <w:bookmarkStart w:id="15" w:name="h.iyhyztue2v17" w:colFirst="0" w:colLast="0"/>
      <w:bookmarkEnd w:id="15"/>
      <w:proofErr w:type="spellStart"/>
      <w:r>
        <w:rPr>
          <w:b/>
          <w:sz w:val="46"/>
          <w:szCs w:val="46"/>
        </w:rPr>
        <w:t>Lenderful</w:t>
      </w:r>
      <w:proofErr w:type="spellEnd"/>
    </w:p>
    <w:p w14:paraId="7D0578E6" w14:textId="77777777" w:rsidR="004065C9" w:rsidRDefault="000B6B67">
      <w:pPr>
        <w:pStyle w:val="normal0"/>
        <w:spacing w:line="240" w:lineRule="auto"/>
        <w:jc w:val="center"/>
      </w:pPr>
      <w:r>
        <w:t>Smart. Easy. Online.</w:t>
      </w:r>
    </w:p>
    <w:p w14:paraId="55FC07D0" w14:textId="77777777" w:rsidR="004065C9" w:rsidRDefault="004065C9">
      <w:pPr>
        <w:pStyle w:val="normal0"/>
        <w:spacing w:after="240" w:line="240" w:lineRule="auto"/>
        <w:ind w:left="-200" w:right="-200"/>
        <w:jc w:val="center"/>
      </w:pPr>
    </w:p>
    <w:p w14:paraId="40C4A4EF" w14:textId="77777777" w:rsidR="004065C9" w:rsidRDefault="000B6B67">
      <w:pPr>
        <w:pStyle w:val="normal0"/>
        <w:spacing w:after="240" w:line="240" w:lineRule="auto"/>
        <w:ind w:left="-200" w:right="-200"/>
        <w:jc w:val="center"/>
      </w:pPr>
      <w:r>
        <w:rPr>
          <w:sz w:val="24"/>
          <w:szCs w:val="24"/>
        </w:rPr>
        <w:t>[</w:t>
      </w:r>
      <w:hyperlink r:id="rId7">
        <w:r>
          <w:rPr>
            <w:sz w:val="24"/>
            <w:szCs w:val="24"/>
          </w:rPr>
          <w:t xml:space="preserve">Meet </w:t>
        </w:r>
        <w:proofErr w:type="spellStart"/>
        <w:r>
          <w:rPr>
            <w:sz w:val="24"/>
            <w:szCs w:val="24"/>
          </w:rPr>
          <w:t>Lenderfu</w:t>
        </w:r>
      </w:hyperlink>
      <w:r>
        <w:rPr>
          <w:sz w:val="24"/>
          <w:szCs w:val="24"/>
        </w:rPr>
        <w:t>l</w:t>
      </w:r>
      <w:proofErr w:type="spellEnd"/>
      <w:r>
        <w:rPr>
          <w:sz w:val="24"/>
          <w:szCs w:val="24"/>
        </w:rPr>
        <w:t>]    [</w:t>
      </w:r>
      <w:hyperlink r:id="rId8" w:anchor="short-form">
        <w:r>
          <w:rPr>
            <w:sz w:val="24"/>
            <w:szCs w:val="24"/>
          </w:rPr>
          <w:t>Find My Perfect Mortgage</w:t>
        </w:r>
      </w:hyperlink>
      <w:r>
        <w:rPr>
          <w:sz w:val="24"/>
          <w:szCs w:val="24"/>
        </w:rPr>
        <w:t>]</w:t>
      </w:r>
    </w:p>
    <w:p w14:paraId="52F82DA7" w14:textId="77777777" w:rsidR="004065C9" w:rsidRDefault="000B6B67">
      <w:pPr>
        <w:pStyle w:val="Heading2"/>
        <w:keepNext w:val="0"/>
        <w:keepLines w:val="0"/>
        <w:spacing w:after="80" w:line="240" w:lineRule="auto"/>
        <w:ind w:left="-200" w:right="-200"/>
        <w:contextualSpacing w:val="0"/>
        <w:jc w:val="center"/>
      </w:pPr>
      <w:bookmarkStart w:id="16" w:name="h.e286uuk6dgvp" w:colFirst="0" w:colLast="0"/>
      <w:bookmarkEnd w:id="16"/>
      <w:r>
        <w:rPr>
          <w:b/>
          <w:color w:val="2A5470"/>
          <w:sz w:val="36"/>
          <w:szCs w:val="36"/>
          <w:highlight w:val="white"/>
        </w:rPr>
        <w:t>Popular Mortgage Programs</w:t>
      </w:r>
    </w:p>
    <w:p w14:paraId="15FC4ECA" w14:textId="77777777" w:rsidR="004065C9" w:rsidRDefault="000B6B67">
      <w:pPr>
        <w:pStyle w:val="normal0"/>
        <w:spacing w:after="240" w:line="240" w:lineRule="auto"/>
        <w:ind w:left="-200" w:right="-200"/>
      </w:pPr>
      <w:r>
        <w:rPr>
          <w:color w:val="2A5470"/>
          <w:sz w:val="24"/>
          <w:szCs w:val="24"/>
          <w:highlight w:val="white"/>
        </w:rPr>
        <w:t xml:space="preserve">The way to your perfect mortgage starts with understanding. </w:t>
      </w:r>
      <w:del w:id="17" w:author="Robb Gardner" w:date="2015-11-18T14:10:00Z">
        <w:r w:rsidDel="000B6B67">
          <w:rPr>
            <w:color w:val="2A5470"/>
            <w:sz w:val="24"/>
            <w:szCs w:val="24"/>
            <w:highlight w:val="white"/>
          </w:rPr>
          <w:delText xml:space="preserve">We know, very zen of us. But </w:delText>
        </w:r>
      </w:del>
      <w:ins w:id="18" w:author="Robb Gardner" w:date="2015-11-18T14:10:00Z">
        <w:r>
          <w:rPr>
            <w:color w:val="2A5470"/>
            <w:sz w:val="24"/>
            <w:szCs w:val="24"/>
            <w:highlight w:val="white"/>
          </w:rPr>
          <w:t>T</w:t>
        </w:r>
      </w:ins>
      <w:del w:id="19" w:author="Robb Gardner" w:date="2015-11-18T14:10:00Z">
        <w:r w:rsidDel="000B6B67">
          <w:rPr>
            <w:color w:val="2A5470"/>
            <w:sz w:val="24"/>
            <w:szCs w:val="24"/>
            <w:highlight w:val="white"/>
          </w:rPr>
          <w:delText>t</w:delText>
        </w:r>
      </w:del>
      <w:r>
        <w:rPr>
          <w:color w:val="2A5470"/>
          <w:sz w:val="24"/>
          <w:szCs w:val="24"/>
          <w:highlight w:val="white"/>
        </w:rPr>
        <w:t xml:space="preserve">he more you know, the better decisions you will make. Take a look through today’s most popular programs. </w:t>
      </w:r>
    </w:p>
    <w:p w14:paraId="0B675D2C" w14:textId="77777777" w:rsidR="004065C9" w:rsidRDefault="000B6B67">
      <w:pPr>
        <w:pStyle w:val="normal0"/>
        <w:spacing w:after="240" w:line="240" w:lineRule="auto"/>
        <w:ind w:left="-200" w:right="-200"/>
      </w:pPr>
      <w:r>
        <w:rPr>
          <w:b/>
          <w:color w:val="2A5470"/>
          <w:sz w:val="24"/>
          <w:szCs w:val="24"/>
          <w:highlight w:val="white"/>
        </w:rPr>
        <w:t xml:space="preserve">Questions? Just ask. Your </w:t>
      </w:r>
      <w:proofErr w:type="spellStart"/>
      <w:r>
        <w:rPr>
          <w:b/>
          <w:color w:val="2A5470"/>
          <w:sz w:val="24"/>
          <w:szCs w:val="24"/>
          <w:highlight w:val="white"/>
        </w:rPr>
        <w:t>Lendeful</w:t>
      </w:r>
      <w:proofErr w:type="spellEnd"/>
      <w:r>
        <w:rPr>
          <w:b/>
          <w:color w:val="2A5470"/>
          <w:sz w:val="24"/>
          <w:szCs w:val="24"/>
          <w:highlight w:val="white"/>
        </w:rPr>
        <w:t xml:space="preserve"> expert is standing by. (</w:t>
      </w:r>
      <w:proofErr w:type="gramStart"/>
      <w:r>
        <w:rPr>
          <w:b/>
          <w:color w:val="2A5470"/>
          <w:sz w:val="24"/>
          <w:szCs w:val="24"/>
          <w:highlight w:val="white"/>
        </w:rPr>
        <w:t>insert</w:t>
      </w:r>
      <w:proofErr w:type="gramEnd"/>
      <w:r>
        <w:rPr>
          <w:b/>
          <w:color w:val="2A5470"/>
          <w:sz w:val="24"/>
          <w:szCs w:val="24"/>
          <w:highlight w:val="white"/>
        </w:rPr>
        <w:t xml:space="preserve"> link to “contact page”</w:t>
      </w:r>
    </w:p>
    <w:p w14:paraId="176E26E5" w14:textId="77777777" w:rsidR="004065C9" w:rsidRDefault="000B6B67">
      <w:pPr>
        <w:pStyle w:val="normal0"/>
        <w:spacing w:after="240" w:line="240" w:lineRule="auto"/>
        <w:ind w:left="-200" w:right="-200"/>
      </w:pPr>
      <w:r>
        <w:rPr>
          <w:i/>
          <w:color w:val="2A5470"/>
          <w:sz w:val="20"/>
          <w:szCs w:val="20"/>
          <w:highlight w:val="white"/>
        </w:rPr>
        <w:t xml:space="preserve">These programs are based on the following assumptions: A loan amount of $250,000 and a </w:t>
      </w:r>
      <w:proofErr w:type="spellStart"/>
      <w:r>
        <w:rPr>
          <w:i/>
          <w:color w:val="2A5470"/>
          <w:sz w:val="20"/>
          <w:szCs w:val="20"/>
          <w:highlight w:val="white"/>
        </w:rPr>
        <w:t>downpayment</w:t>
      </w:r>
      <w:proofErr w:type="spellEnd"/>
      <w:r>
        <w:rPr>
          <w:i/>
          <w:color w:val="2A5470"/>
          <w:sz w:val="20"/>
          <w:szCs w:val="20"/>
          <w:highlight w:val="white"/>
        </w:rPr>
        <w:t xml:space="preserve"> of 20% with a credit rating of 760. (</w:t>
      </w:r>
      <w:hyperlink r:id="rId9" w:anchor="short-form">
        <w:r>
          <w:rPr>
            <w:i/>
            <w:color w:val="1868A5"/>
            <w:sz w:val="20"/>
            <w:szCs w:val="20"/>
            <w:highlight w:val="white"/>
            <w:u w:val="single"/>
          </w:rPr>
          <w:t>Use my numbers</w:t>
        </w:r>
      </w:hyperlink>
      <w:r>
        <w:rPr>
          <w:i/>
          <w:color w:val="2A5470"/>
          <w:sz w:val="20"/>
          <w:szCs w:val="20"/>
          <w:highlight w:val="white"/>
        </w:rPr>
        <w:t>)</w:t>
      </w:r>
    </w:p>
    <w:p w14:paraId="77D6E4B9" w14:textId="77777777" w:rsidR="004065C9" w:rsidRDefault="000B6B67">
      <w:pPr>
        <w:pStyle w:val="normal0"/>
        <w:spacing w:after="240" w:line="240" w:lineRule="auto"/>
        <w:ind w:left="-200" w:right="-200"/>
        <w:jc w:val="center"/>
      </w:pPr>
      <w:r>
        <w:rPr>
          <w:i/>
          <w:color w:val="2A5470"/>
          <w:sz w:val="34"/>
          <w:szCs w:val="34"/>
          <w:highlight w:val="white"/>
        </w:rPr>
        <w:t>----Product Table----</w:t>
      </w:r>
    </w:p>
    <w:p w14:paraId="0A117CA1" w14:textId="77777777" w:rsidR="004065C9" w:rsidRDefault="000B6B67">
      <w:pPr>
        <w:pStyle w:val="normal0"/>
        <w:numPr>
          <w:ilvl w:val="0"/>
          <w:numId w:val="2"/>
        </w:numPr>
        <w:spacing w:after="240" w:line="240" w:lineRule="auto"/>
        <w:ind w:hanging="360"/>
        <w:contextualSpacing/>
        <w:rPr>
          <w:i/>
        </w:rPr>
      </w:pPr>
      <w:r>
        <w:rPr>
          <w:i/>
          <w:color w:val="2A5470"/>
          <w:sz w:val="20"/>
          <w:szCs w:val="20"/>
          <w:highlight w:val="white"/>
        </w:rPr>
        <w:t>Your actual rate, payment and costs could be higher. Get an official Loan Estimate before choosing the loan.</w:t>
      </w:r>
    </w:p>
    <w:p w14:paraId="5BE6E3DC" w14:textId="77777777" w:rsidR="004065C9" w:rsidRDefault="000B6B67">
      <w:pPr>
        <w:pStyle w:val="normal0"/>
        <w:numPr>
          <w:ilvl w:val="0"/>
          <w:numId w:val="2"/>
        </w:numPr>
        <w:spacing w:after="240" w:line="240" w:lineRule="auto"/>
        <w:ind w:hanging="360"/>
        <w:contextualSpacing/>
        <w:rPr>
          <w:i/>
        </w:rPr>
      </w:pPr>
      <w:r>
        <w:rPr>
          <w:i/>
          <w:color w:val="2A5470"/>
          <w:sz w:val="20"/>
          <w:szCs w:val="20"/>
          <w:highlight w:val="white"/>
        </w:rPr>
        <w:t xml:space="preserve">Additional </w:t>
      </w:r>
      <w:ins w:id="20" w:author="Robb Gardner" w:date="2015-11-18T14:10:00Z">
        <w:r>
          <w:rPr>
            <w:i/>
            <w:color w:val="2A5470"/>
            <w:sz w:val="20"/>
            <w:szCs w:val="20"/>
            <w:highlight w:val="white"/>
          </w:rPr>
          <w:t>3</w:t>
        </w:r>
        <w:r w:rsidRPr="000B6B67">
          <w:rPr>
            <w:i/>
            <w:color w:val="2A5470"/>
            <w:sz w:val="20"/>
            <w:szCs w:val="20"/>
            <w:highlight w:val="white"/>
            <w:vertAlign w:val="superscript"/>
            <w:rPrChange w:id="21" w:author="Robb Gardner" w:date="2015-11-18T14:10:00Z">
              <w:rPr>
                <w:i/>
                <w:color w:val="2A5470"/>
                <w:sz w:val="20"/>
                <w:szCs w:val="20"/>
                <w:highlight w:val="white"/>
              </w:rPr>
            </w:rPrChange>
          </w:rPr>
          <w:t>rd</w:t>
        </w:r>
        <w:r>
          <w:rPr>
            <w:i/>
            <w:color w:val="2A5470"/>
            <w:sz w:val="20"/>
            <w:szCs w:val="20"/>
            <w:highlight w:val="white"/>
          </w:rPr>
          <w:t xml:space="preserve"> Party </w:t>
        </w:r>
      </w:ins>
      <w:r>
        <w:rPr>
          <w:i/>
          <w:color w:val="2A5470"/>
          <w:sz w:val="20"/>
          <w:szCs w:val="20"/>
          <w:highlight w:val="white"/>
        </w:rPr>
        <w:t xml:space="preserve">fees such as </w:t>
      </w:r>
      <w:ins w:id="22" w:author="Robb Gardner" w:date="2015-11-18T14:10:00Z">
        <w:r>
          <w:rPr>
            <w:i/>
            <w:color w:val="2A5470"/>
            <w:sz w:val="20"/>
            <w:szCs w:val="20"/>
            <w:highlight w:val="white"/>
          </w:rPr>
          <w:t xml:space="preserve">lender underwriting, </w:t>
        </w:r>
      </w:ins>
      <w:r>
        <w:rPr>
          <w:i/>
          <w:color w:val="2A5470"/>
          <w:sz w:val="20"/>
          <w:szCs w:val="20"/>
          <w:highlight w:val="white"/>
        </w:rPr>
        <w:t>appraisal</w:t>
      </w:r>
      <w:ins w:id="23" w:author="Robb Gardner" w:date="2015-11-18T14:10:00Z">
        <w:r>
          <w:rPr>
            <w:i/>
            <w:color w:val="2A5470"/>
            <w:sz w:val="20"/>
            <w:szCs w:val="20"/>
            <w:highlight w:val="white"/>
          </w:rPr>
          <w:t>,</w:t>
        </w:r>
      </w:ins>
      <w:r>
        <w:rPr>
          <w:i/>
          <w:color w:val="2A5470"/>
          <w:sz w:val="20"/>
          <w:szCs w:val="20"/>
          <w:highlight w:val="white"/>
        </w:rPr>
        <w:t xml:space="preserve"> credit reporting, title services, government recording, etc. will be applied at or before closing.</w:t>
      </w:r>
    </w:p>
    <w:p w14:paraId="43C051AD" w14:textId="77777777" w:rsidR="000B6B67" w:rsidRDefault="000B6B67">
      <w:pPr>
        <w:pStyle w:val="normal0"/>
        <w:spacing w:after="240" w:line="240" w:lineRule="auto"/>
        <w:rPr>
          <w:ins w:id="24" w:author="Robb Gardner" w:date="2015-11-18T14:12:00Z"/>
          <w:b/>
          <w:color w:val="2A5470"/>
          <w:sz w:val="36"/>
          <w:szCs w:val="36"/>
          <w:highlight w:val="white"/>
        </w:rPr>
      </w:pPr>
      <w:bookmarkStart w:id="25" w:name="h.kk4ni7105d80" w:colFirst="0" w:colLast="0"/>
      <w:bookmarkEnd w:id="25"/>
    </w:p>
    <w:p w14:paraId="440A431F" w14:textId="77777777" w:rsidR="000B6B67" w:rsidRDefault="000B6B67">
      <w:pPr>
        <w:pStyle w:val="normal0"/>
        <w:spacing w:after="240" w:line="240" w:lineRule="auto"/>
        <w:rPr>
          <w:ins w:id="26" w:author="Robb Gardner" w:date="2015-11-18T14:12:00Z"/>
          <w:b/>
          <w:color w:val="2A5470"/>
          <w:sz w:val="36"/>
          <w:szCs w:val="36"/>
          <w:highlight w:val="white"/>
        </w:rPr>
      </w:pPr>
      <w:ins w:id="27" w:author="Robb Gardner" w:date="2015-11-18T14:12:00Z">
        <w:r>
          <w:rPr>
            <w:b/>
            <w:color w:val="2A5470"/>
            <w:sz w:val="36"/>
            <w:szCs w:val="36"/>
            <w:highlight w:val="white"/>
          </w:rPr>
          <w:t>Use the current text (less one sentence):</w:t>
        </w:r>
      </w:ins>
    </w:p>
    <w:p w14:paraId="58BDDDF8" w14:textId="77777777" w:rsidR="000B6B67" w:rsidRDefault="000B6B67" w:rsidP="000B6B67">
      <w:pPr>
        <w:pStyle w:val="Heading2"/>
        <w:shd w:val="clear" w:color="auto" w:fill="FFFFFF"/>
        <w:spacing w:line="240" w:lineRule="atLeast"/>
        <w:jc w:val="center"/>
        <w:rPr>
          <w:ins w:id="28" w:author="Robb Gardner" w:date="2015-11-18T14:12:00Z"/>
          <w:rFonts w:ascii="Roboto" w:eastAsia="Times New Roman" w:hAnsi="Roboto" w:cs="Times New Roman"/>
          <w:color w:val="2A5470"/>
          <w:sz w:val="34"/>
          <w:szCs w:val="34"/>
        </w:rPr>
      </w:pPr>
      <w:ins w:id="29" w:author="Robb Gardner" w:date="2015-11-18T14:12:00Z">
        <w:r>
          <w:rPr>
            <w:rFonts w:ascii="Roboto" w:eastAsia="Times New Roman" w:hAnsi="Roboto" w:cs="Times New Roman"/>
            <w:b/>
            <w:bCs/>
            <w:color w:val="2A5470"/>
            <w:sz w:val="34"/>
            <w:szCs w:val="34"/>
          </w:rPr>
          <w:lastRenderedPageBreak/>
          <w:t>Let's look at your personal mortgage situation...</w:t>
        </w:r>
      </w:ins>
    </w:p>
    <w:p w14:paraId="06F9478B" w14:textId="77777777" w:rsidR="000B6B67" w:rsidRDefault="000B6B67" w:rsidP="000B6B67">
      <w:pPr>
        <w:rPr>
          <w:ins w:id="30" w:author="Robb Gardner" w:date="2015-11-18T14:12:00Z"/>
          <w:rFonts w:ascii="Times" w:eastAsia="Times New Roman" w:hAnsi="Times" w:cs="Times New Roman"/>
          <w:color w:val="auto"/>
          <w:sz w:val="20"/>
          <w:szCs w:val="20"/>
        </w:rPr>
      </w:pPr>
      <w:ins w:id="31" w:author="Robb Gardner" w:date="2015-11-18T14:12:00Z">
        <w:r>
          <w:rPr>
            <w:rFonts w:ascii="Roboto" w:eastAsia="Times New Roman" w:hAnsi="Roboto" w:cs="Times New Roman"/>
            <w:color w:val="2A5470"/>
            <w:sz w:val="34"/>
            <w:szCs w:val="34"/>
            <w:shd w:val="clear" w:color="auto" w:fill="FFFFFF"/>
          </w:rPr>
          <w:t>We can give you more personal options with a little more information.</w:t>
        </w:r>
      </w:ins>
    </w:p>
    <w:p w14:paraId="243A47CF" w14:textId="77777777" w:rsidR="000B6B67" w:rsidRDefault="000B6B67">
      <w:pPr>
        <w:pStyle w:val="normal0"/>
        <w:spacing w:after="240" w:line="240" w:lineRule="auto"/>
        <w:rPr>
          <w:ins w:id="32" w:author="Robb Gardner" w:date="2015-11-18T14:12:00Z"/>
          <w:b/>
          <w:color w:val="2A5470"/>
          <w:sz w:val="36"/>
          <w:szCs w:val="36"/>
          <w:highlight w:val="white"/>
        </w:rPr>
      </w:pPr>
    </w:p>
    <w:p w14:paraId="6AE19F65" w14:textId="77777777" w:rsidR="004065C9" w:rsidDel="000B6B67" w:rsidRDefault="000B6B67">
      <w:pPr>
        <w:pStyle w:val="Heading2"/>
        <w:keepNext w:val="0"/>
        <w:keepLines w:val="0"/>
        <w:spacing w:after="80" w:line="240" w:lineRule="auto"/>
        <w:contextualSpacing w:val="0"/>
        <w:jc w:val="center"/>
        <w:rPr>
          <w:del w:id="33" w:author="Robb Gardner" w:date="2015-11-18T14:12:00Z"/>
        </w:rPr>
      </w:pPr>
      <w:del w:id="34" w:author="Robb Gardner" w:date="2015-11-18T14:12:00Z">
        <w:r w:rsidDel="000B6B67">
          <w:rPr>
            <w:b/>
            <w:color w:val="2A5470"/>
            <w:sz w:val="36"/>
            <w:szCs w:val="36"/>
            <w:highlight w:val="white"/>
          </w:rPr>
          <w:delText>Be Lenderful</w:delText>
        </w:r>
      </w:del>
    </w:p>
    <w:p w14:paraId="6CACE5AB" w14:textId="77777777" w:rsidR="004065C9" w:rsidDel="000B6B67" w:rsidRDefault="000B6B67">
      <w:pPr>
        <w:pStyle w:val="normal0"/>
        <w:spacing w:after="240" w:line="240" w:lineRule="auto"/>
        <w:rPr>
          <w:del w:id="35" w:author="Robb Gardner" w:date="2015-11-18T14:12:00Z"/>
        </w:rPr>
      </w:pPr>
      <w:del w:id="36" w:author="Robb Gardner" w:date="2015-11-18T14:12:00Z">
        <w:r w:rsidDel="000B6B67">
          <w:rPr>
            <w:color w:val="2A5470"/>
            <w:sz w:val="24"/>
            <w:szCs w:val="24"/>
            <w:highlight w:val="white"/>
          </w:rPr>
          <w:delText xml:space="preserve">Our process is your process. Move at your own speed, talk to a Lenderful expert when you need to and put yourself on the path to your perfect mortgage. No obligation, no nagging sales guy to avoid. Just good information about your situation to get you on the Lenderful path. </w:delText>
        </w:r>
      </w:del>
    </w:p>
    <w:p w14:paraId="3FF3B440" w14:textId="77777777" w:rsidR="004065C9" w:rsidRDefault="000B6B67">
      <w:pPr>
        <w:pStyle w:val="normal0"/>
        <w:spacing w:after="240" w:line="240" w:lineRule="auto"/>
      </w:pPr>
      <w:r>
        <w:rPr>
          <w:b/>
          <w:color w:val="2A5470"/>
          <w:sz w:val="24"/>
          <w:szCs w:val="24"/>
          <w:highlight w:val="white"/>
        </w:rPr>
        <w:t xml:space="preserve">Tell us what you’re looking for… </w:t>
      </w:r>
    </w:p>
    <w:p w14:paraId="0356E115" w14:textId="77777777" w:rsidR="004065C9" w:rsidRDefault="000B6B67">
      <w:pPr>
        <w:pStyle w:val="normal0"/>
        <w:spacing w:after="240" w:line="240" w:lineRule="auto"/>
      </w:pPr>
      <w:r>
        <w:rPr>
          <w:color w:val="2A5470"/>
          <w:sz w:val="24"/>
          <w:szCs w:val="24"/>
          <w:highlight w:val="white"/>
        </w:rPr>
        <w:t>---&gt; Short Form</w:t>
      </w:r>
    </w:p>
    <w:p w14:paraId="37059056" w14:textId="77777777" w:rsidR="004065C9" w:rsidRDefault="004065C9">
      <w:pPr>
        <w:pStyle w:val="normal0"/>
        <w:spacing w:after="240" w:line="240" w:lineRule="auto"/>
      </w:pPr>
    </w:p>
    <w:p w14:paraId="6B7F0570" w14:textId="77777777" w:rsidR="004065C9" w:rsidRDefault="000B6B67">
      <w:pPr>
        <w:pStyle w:val="Heading3"/>
        <w:keepNext w:val="0"/>
        <w:keepLines w:val="0"/>
        <w:spacing w:before="280" w:line="240" w:lineRule="auto"/>
        <w:contextualSpacing w:val="0"/>
        <w:jc w:val="center"/>
      </w:pPr>
      <w:bookmarkStart w:id="37" w:name="h.3lmzw8ge962q" w:colFirst="0" w:colLast="0"/>
      <w:bookmarkEnd w:id="37"/>
      <w:r>
        <w:rPr>
          <w:b/>
          <w:color w:val="2A445E"/>
          <w:sz w:val="26"/>
          <w:szCs w:val="26"/>
          <w:highlight w:val="white"/>
          <w:u w:val="single"/>
        </w:rPr>
        <w:t xml:space="preserve">The </w:t>
      </w:r>
      <w:proofErr w:type="spellStart"/>
      <w:r>
        <w:rPr>
          <w:b/>
          <w:color w:val="2A445E"/>
          <w:sz w:val="26"/>
          <w:szCs w:val="26"/>
          <w:highlight w:val="white"/>
          <w:u w:val="single"/>
        </w:rPr>
        <w:t>Lenderful</w:t>
      </w:r>
      <w:proofErr w:type="spellEnd"/>
      <w:r>
        <w:rPr>
          <w:b/>
          <w:color w:val="2A445E"/>
          <w:sz w:val="26"/>
          <w:szCs w:val="26"/>
          <w:highlight w:val="white"/>
          <w:u w:val="single"/>
        </w:rPr>
        <w:t xml:space="preserve"> Experience</w:t>
      </w:r>
    </w:p>
    <w:p w14:paraId="03007D7F" w14:textId="77777777" w:rsidR="004065C9" w:rsidRDefault="000B6B67">
      <w:pPr>
        <w:pStyle w:val="normal0"/>
        <w:spacing w:after="240" w:line="240" w:lineRule="auto"/>
      </w:pPr>
      <w:r>
        <w:rPr>
          <w:color w:val="2A445E"/>
          <w:sz w:val="27"/>
          <w:szCs w:val="27"/>
          <w:highlight w:val="white"/>
        </w:rPr>
        <w:t xml:space="preserve">We’ve set out to deliver a superior, self guided </w:t>
      </w:r>
      <w:proofErr w:type="gramStart"/>
      <w:r>
        <w:rPr>
          <w:color w:val="2A445E"/>
          <w:sz w:val="27"/>
          <w:szCs w:val="27"/>
          <w:highlight w:val="white"/>
        </w:rPr>
        <w:t>mortgage buying</w:t>
      </w:r>
      <w:proofErr w:type="gramEnd"/>
      <w:r>
        <w:rPr>
          <w:color w:val="2A445E"/>
          <w:sz w:val="27"/>
          <w:szCs w:val="27"/>
          <w:highlight w:val="white"/>
        </w:rPr>
        <w:t xml:space="preserve"> experience. By modernizing the process and taking it online we’ve cut the red tape and dropped the middleman to save you time and money. </w:t>
      </w:r>
      <w:ins w:id="38" w:author="Robb Gardner" w:date="2015-11-18T14:14:00Z">
        <w:r>
          <w:rPr>
            <w:color w:val="2A445E"/>
            <w:sz w:val="27"/>
            <w:szCs w:val="27"/>
            <w:highlight w:val="white"/>
          </w:rPr>
          <w:t xml:space="preserve">No sales guy = great deals.  </w:t>
        </w:r>
      </w:ins>
      <w:r>
        <w:rPr>
          <w:color w:val="2A445E"/>
          <w:sz w:val="27"/>
          <w:szCs w:val="27"/>
          <w:highlight w:val="white"/>
        </w:rPr>
        <w:t xml:space="preserve">But most importantly, the </w:t>
      </w:r>
      <w:proofErr w:type="spellStart"/>
      <w:r>
        <w:rPr>
          <w:color w:val="2A445E"/>
          <w:sz w:val="27"/>
          <w:szCs w:val="27"/>
          <w:highlight w:val="white"/>
        </w:rPr>
        <w:t>Lenderful</w:t>
      </w:r>
      <w:proofErr w:type="spellEnd"/>
      <w:r>
        <w:rPr>
          <w:color w:val="2A445E"/>
          <w:sz w:val="27"/>
          <w:szCs w:val="27"/>
          <w:highlight w:val="white"/>
        </w:rPr>
        <w:t xml:space="preserve"> experience puts you in complete control of finding and buying your perfect mortgage. </w:t>
      </w:r>
    </w:p>
    <w:p w14:paraId="44DB2284" w14:textId="77777777" w:rsidR="004065C9" w:rsidRDefault="004065C9">
      <w:pPr>
        <w:pStyle w:val="normal0"/>
        <w:spacing w:after="240" w:line="240" w:lineRule="auto"/>
      </w:pPr>
    </w:p>
    <w:p w14:paraId="25C7F055" w14:textId="77777777" w:rsidR="004065C9" w:rsidRDefault="000B6B67">
      <w:pPr>
        <w:pStyle w:val="normal0"/>
        <w:spacing w:after="240" w:line="358" w:lineRule="auto"/>
      </w:pPr>
      <w:r>
        <w:rPr>
          <w:b/>
          <w:color w:val="2A445E"/>
          <w:sz w:val="27"/>
          <w:szCs w:val="27"/>
          <w:highlight w:val="white"/>
        </w:rPr>
        <w:t xml:space="preserve">Let’s get the ball rolling… </w:t>
      </w:r>
    </w:p>
    <w:p w14:paraId="025BB736" w14:textId="77777777" w:rsidR="004065C9" w:rsidRDefault="000B6B67">
      <w:pPr>
        <w:pStyle w:val="normal0"/>
        <w:numPr>
          <w:ilvl w:val="0"/>
          <w:numId w:val="8"/>
        </w:numPr>
        <w:spacing w:after="240" w:line="358" w:lineRule="auto"/>
        <w:ind w:left="0" w:hanging="360"/>
        <w:contextualSpacing/>
        <w:rPr>
          <w:color w:val="2A445E"/>
          <w:highlight w:val="white"/>
        </w:rPr>
      </w:pPr>
      <w:r>
        <w:rPr>
          <w:color w:val="2A445E"/>
          <w:highlight w:val="white"/>
        </w:rPr>
        <w:t>Start by answering a few simple questions to receive personal mortgage suggestions.</w:t>
      </w:r>
    </w:p>
    <w:p w14:paraId="13904D4A" w14:textId="77777777" w:rsidR="004065C9" w:rsidRDefault="000B6B67">
      <w:pPr>
        <w:pStyle w:val="normal0"/>
        <w:numPr>
          <w:ilvl w:val="0"/>
          <w:numId w:val="8"/>
        </w:numPr>
        <w:spacing w:after="240" w:line="358" w:lineRule="auto"/>
        <w:ind w:left="0" w:hanging="360"/>
        <w:contextualSpacing/>
        <w:rPr>
          <w:color w:val="2A445E"/>
          <w:highlight w:val="white"/>
        </w:rPr>
      </w:pPr>
      <w:r>
        <w:rPr>
          <w:color w:val="2A445E"/>
          <w:highlight w:val="white"/>
        </w:rPr>
        <w:t>Tell us your communication preference for collecting more sensitive personal information.</w:t>
      </w:r>
    </w:p>
    <w:p w14:paraId="21F1CBFB" w14:textId="77777777" w:rsidR="004065C9" w:rsidRDefault="000B6B67">
      <w:pPr>
        <w:pStyle w:val="normal0"/>
        <w:numPr>
          <w:ilvl w:val="0"/>
          <w:numId w:val="8"/>
        </w:numPr>
        <w:spacing w:after="240" w:line="358" w:lineRule="auto"/>
        <w:ind w:left="0" w:hanging="360"/>
        <w:contextualSpacing/>
        <w:rPr>
          <w:color w:val="2A445E"/>
          <w:highlight w:val="white"/>
        </w:rPr>
      </w:pPr>
      <w:r>
        <w:rPr>
          <w:color w:val="2A445E"/>
          <w:highlight w:val="white"/>
        </w:rPr>
        <w:t xml:space="preserve">Your </w:t>
      </w:r>
      <w:proofErr w:type="spellStart"/>
      <w:r>
        <w:rPr>
          <w:color w:val="2A445E"/>
          <w:highlight w:val="white"/>
        </w:rPr>
        <w:t>Lenderful</w:t>
      </w:r>
      <w:proofErr w:type="spellEnd"/>
      <w:r>
        <w:rPr>
          <w:color w:val="2A445E"/>
          <w:highlight w:val="white"/>
        </w:rPr>
        <w:t xml:space="preserve"> mortgage expert will closely consult with you to get your perfect mortgage.</w:t>
      </w:r>
    </w:p>
    <w:p w14:paraId="542B1A39" w14:textId="77777777" w:rsidR="004065C9" w:rsidRDefault="000B6B67">
      <w:pPr>
        <w:pStyle w:val="normal0"/>
        <w:spacing w:after="240" w:line="358" w:lineRule="auto"/>
      </w:pPr>
      <w:r>
        <w:rPr>
          <w:b/>
          <w:color w:val="2A445E"/>
          <w:sz w:val="27"/>
          <w:szCs w:val="27"/>
          <w:highlight w:val="white"/>
        </w:rPr>
        <w:t xml:space="preserve">And that’s it. You’re on your way to becoming another satisfied </w:t>
      </w:r>
      <w:proofErr w:type="spellStart"/>
      <w:r>
        <w:rPr>
          <w:b/>
          <w:color w:val="2A445E"/>
          <w:sz w:val="27"/>
          <w:szCs w:val="27"/>
          <w:highlight w:val="white"/>
        </w:rPr>
        <w:t>Lenderful</w:t>
      </w:r>
      <w:proofErr w:type="spellEnd"/>
      <w:r>
        <w:rPr>
          <w:b/>
          <w:color w:val="2A445E"/>
          <w:sz w:val="27"/>
          <w:szCs w:val="27"/>
          <w:highlight w:val="white"/>
        </w:rPr>
        <w:t xml:space="preserve"> homeowner. Ready? </w:t>
      </w:r>
    </w:p>
    <w:p w14:paraId="1499E5D6" w14:textId="77777777" w:rsidR="004065C9" w:rsidRDefault="000B6B67">
      <w:pPr>
        <w:pStyle w:val="normal0"/>
        <w:spacing w:after="240" w:line="358" w:lineRule="auto"/>
        <w:jc w:val="center"/>
      </w:pPr>
      <w:r>
        <w:rPr>
          <w:b/>
          <w:color w:val="2A445E"/>
          <w:sz w:val="27"/>
          <w:szCs w:val="27"/>
          <w:highlight w:val="white"/>
        </w:rPr>
        <w:t>BE LENDERFUL</w:t>
      </w:r>
    </w:p>
    <w:p w14:paraId="6F12F025" w14:textId="77777777" w:rsidR="004065C9" w:rsidRDefault="000B6B67">
      <w:pPr>
        <w:pStyle w:val="normal0"/>
        <w:spacing w:after="240" w:line="358" w:lineRule="auto"/>
      </w:pPr>
      <w:r>
        <w:rPr>
          <w:b/>
          <w:color w:val="2A445E"/>
          <w:sz w:val="27"/>
          <w:szCs w:val="27"/>
          <w:highlight w:val="white"/>
        </w:rPr>
        <w:t>Questions? Chat Live with an expert. (</w:t>
      </w:r>
      <w:proofErr w:type="gramStart"/>
      <w:r>
        <w:rPr>
          <w:b/>
          <w:color w:val="2A445E"/>
          <w:sz w:val="27"/>
          <w:szCs w:val="27"/>
          <w:highlight w:val="white"/>
        </w:rPr>
        <w:t>link</w:t>
      </w:r>
      <w:proofErr w:type="gramEnd"/>
      <w:r>
        <w:rPr>
          <w:b/>
          <w:color w:val="2A445E"/>
          <w:sz w:val="27"/>
          <w:szCs w:val="27"/>
          <w:highlight w:val="white"/>
        </w:rPr>
        <w:t xml:space="preserve"> to live chat)</w:t>
      </w:r>
    </w:p>
    <w:p w14:paraId="4493BE7E" w14:textId="77777777" w:rsidR="004065C9" w:rsidRDefault="000B6B67">
      <w:pPr>
        <w:pStyle w:val="Heading3"/>
        <w:spacing w:after="240" w:line="240" w:lineRule="auto"/>
        <w:contextualSpacing w:val="0"/>
      </w:pPr>
      <w:bookmarkStart w:id="39" w:name="h.78c4ao2xzqwn" w:colFirst="0" w:colLast="0"/>
      <w:bookmarkEnd w:id="39"/>
      <w:r>
        <w:t xml:space="preserve">About - </w:t>
      </w:r>
      <w:hyperlink r:id="rId10">
        <w:r>
          <w:rPr>
            <w:color w:val="1155CC"/>
            <w:u w:val="single"/>
          </w:rPr>
          <w:t>http://lenderful.com/about-lenderful/</w:t>
        </w:r>
      </w:hyperlink>
      <w:r>
        <w:br/>
      </w:r>
    </w:p>
    <w:p w14:paraId="72FFB5C5" w14:textId="77777777" w:rsidR="004065C9" w:rsidRDefault="000B6B67">
      <w:pPr>
        <w:pStyle w:val="Heading3"/>
        <w:spacing w:after="240" w:line="240" w:lineRule="auto"/>
        <w:contextualSpacing w:val="0"/>
      </w:pPr>
      <w:bookmarkStart w:id="40" w:name="h.6bhek513pswd" w:colFirst="0" w:colLast="0"/>
      <w:bookmarkEnd w:id="40"/>
      <w:r>
        <w:rPr>
          <w:b/>
          <w:color w:val="000000"/>
          <w:sz w:val="36"/>
          <w:szCs w:val="36"/>
        </w:rPr>
        <w:t xml:space="preserve">Why </w:t>
      </w:r>
      <w:proofErr w:type="spellStart"/>
      <w:r>
        <w:rPr>
          <w:b/>
          <w:color w:val="000000"/>
          <w:sz w:val="36"/>
          <w:szCs w:val="36"/>
        </w:rPr>
        <w:t>Lenderful</w:t>
      </w:r>
      <w:proofErr w:type="spellEnd"/>
      <w:r>
        <w:rPr>
          <w:b/>
          <w:color w:val="000000"/>
          <w:sz w:val="36"/>
          <w:szCs w:val="36"/>
        </w:rPr>
        <w:t>?</w:t>
      </w:r>
    </w:p>
    <w:p w14:paraId="56ED4A24" w14:textId="77777777" w:rsidR="004065C9" w:rsidRDefault="000B6B67">
      <w:pPr>
        <w:pStyle w:val="normal0"/>
      </w:pPr>
      <w:ins w:id="41" w:author="Robb Gardner" w:date="2015-11-18T14:16:00Z">
        <w:r>
          <w:t xml:space="preserve">To create the mortgage process and user experience you deserve in a digital world, we formed </w:t>
        </w:r>
        <w:proofErr w:type="spellStart"/>
        <w:r>
          <w:t>Lenderful</w:t>
        </w:r>
        <w:proofErr w:type="spellEnd"/>
        <w:r>
          <w:t xml:space="preserve"> from a bunch of technologists and mortgage experts.  </w:t>
        </w:r>
      </w:ins>
      <w:del w:id="42" w:author="Robb Gardner" w:date="2015-11-18T14:15:00Z">
        <w:r w:rsidDel="000B6B67">
          <w:delText xml:space="preserve">We’re a bunch of technologists and mortgage experts who got together to modernize and streamline the mortgage process to finally create the kind of user experience you’re looking for in the digital world.  </w:delText>
        </w:r>
      </w:del>
      <w:r>
        <w:t xml:space="preserve">Let’s be honest, buying a </w:t>
      </w:r>
      <w:r>
        <w:lastRenderedPageBreak/>
        <w:t xml:space="preserve">mortgage isn’t rocket science, but </w:t>
      </w:r>
      <w:del w:id="43" w:author="Robb Gardner" w:date="2015-11-18T14:17:00Z">
        <w:r w:rsidDel="00EF6FBA">
          <w:delText>it’s no cakewalk either</w:delText>
        </w:r>
      </w:del>
      <w:ins w:id="44" w:author="Robb Gardner" w:date="2015-11-18T14:17:00Z">
        <w:r w:rsidR="00EF6FBA">
          <w:t>there are several steps and tasks that are important</w:t>
        </w:r>
      </w:ins>
      <w:r>
        <w:t xml:space="preserve">. That’s why we’ve built a platform that educates, guides and empowers you to find and </w:t>
      </w:r>
      <w:proofErr w:type="gramStart"/>
      <w:r>
        <w:t>shape  the</w:t>
      </w:r>
      <w:proofErr w:type="gramEnd"/>
      <w:r>
        <w:t xml:space="preserve"> perfect mortgage for your unique situation. Why </w:t>
      </w:r>
      <w:proofErr w:type="spellStart"/>
      <w:r>
        <w:t>Lenderful</w:t>
      </w:r>
      <w:proofErr w:type="spellEnd"/>
      <w:r>
        <w:t xml:space="preserve"> you might ask… because we make you the expert. And, everyone wants to be </w:t>
      </w:r>
      <w:proofErr w:type="spellStart"/>
      <w:r>
        <w:t>Lenderful</w:t>
      </w:r>
      <w:proofErr w:type="spellEnd"/>
      <w:r>
        <w:t xml:space="preserve">!  </w:t>
      </w:r>
    </w:p>
    <w:p w14:paraId="68421F6B" w14:textId="77777777" w:rsidR="004065C9" w:rsidRDefault="004065C9">
      <w:pPr>
        <w:pStyle w:val="Heading3"/>
        <w:keepNext w:val="0"/>
        <w:keepLines w:val="0"/>
        <w:spacing w:before="0" w:after="0" w:line="240" w:lineRule="auto"/>
        <w:contextualSpacing w:val="0"/>
      </w:pPr>
      <w:bookmarkStart w:id="45" w:name="h.7spvnrz9x9wo" w:colFirst="0" w:colLast="0"/>
      <w:bookmarkEnd w:id="45"/>
    </w:p>
    <w:p w14:paraId="4BBC2BA1" w14:textId="77777777" w:rsidR="004065C9" w:rsidRDefault="004065C9">
      <w:pPr>
        <w:pStyle w:val="Heading3"/>
        <w:keepNext w:val="0"/>
        <w:keepLines w:val="0"/>
        <w:spacing w:before="0" w:after="0" w:line="240" w:lineRule="auto"/>
        <w:contextualSpacing w:val="0"/>
      </w:pPr>
      <w:bookmarkStart w:id="46" w:name="h.6chrws9n4x8c" w:colFirst="0" w:colLast="0"/>
      <w:bookmarkEnd w:id="46"/>
    </w:p>
    <w:p w14:paraId="0CE29E93" w14:textId="77777777" w:rsidR="004065C9" w:rsidRDefault="004065C9">
      <w:pPr>
        <w:pStyle w:val="Heading3"/>
        <w:keepNext w:val="0"/>
        <w:keepLines w:val="0"/>
        <w:spacing w:before="0" w:after="0" w:line="240" w:lineRule="auto"/>
        <w:contextualSpacing w:val="0"/>
      </w:pPr>
      <w:bookmarkStart w:id="47" w:name="h.mt5paummeqj7" w:colFirst="0" w:colLast="0"/>
      <w:bookmarkEnd w:id="47"/>
    </w:p>
    <w:p w14:paraId="6CEA3422" w14:textId="77777777" w:rsidR="004065C9" w:rsidRDefault="000B6B67">
      <w:pPr>
        <w:pStyle w:val="Heading3"/>
        <w:keepNext w:val="0"/>
        <w:keepLines w:val="0"/>
        <w:spacing w:before="0" w:after="0" w:line="240" w:lineRule="auto"/>
        <w:contextualSpacing w:val="0"/>
      </w:pPr>
      <w:bookmarkStart w:id="48" w:name="h.dl7j7uimu71l" w:colFirst="0" w:colLast="0"/>
      <w:bookmarkEnd w:id="48"/>
      <w:r>
        <w:rPr>
          <w:b/>
          <w:color w:val="000000"/>
          <w:highlight w:val="white"/>
        </w:rPr>
        <w:t>Our Process</w:t>
      </w:r>
    </w:p>
    <w:p w14:paraId="6FDEE82C" w14:textId="77777777" w:rsidR="004065C9" w:rsidRDefault="000B6B67">
      <w:pPr>
        <w:pStyle w:val="normal0"/>
      </w:pPr>
      <w:r>
        <w:t xml:space="preserve">Let’s begin with a revolutionary concept. It’s not “our” </w:t>
      </w:r>
      <w:proofErr w:type="gramStart"/>
      <w:r>
        <w:t>process,</w:t>
      </w:r>
      <w:proofErr w:type="gramEnd"/>
      <w:r>
        <w:t xml:space="preserve"> it’s </w:t>
      </w:r>
      <w:r>
        <w:rPr>
          <w:b/>
          <w:i/>
        </w:rPr>
        <w:t xml:space="preserve">your process. </w:t>
      </w:r>
      <w:r>
        <w:t xml:space="preserve">We know, crazy talk! But that’s why we’re here, to create a mortgage process that puts you in control of how fast it moves, when decisions are made, and how those decisions are made. The process begins with you defining your personal situation so we can help you find your perfect mortgage. This is not a sales process. You decide when you call us, when you email us, when you chat with us online. No flood of phone calls or fake urgency from high-pressure sales guys. </w:t>
      </w:r>
      <w:r>
        <w:br/>
      </w:r>
      <w:r>
        <w:br/>
        <w:t>Our process creates savings for you because of how we’ve so shamelessly taken out the middleman. And no, we’re not sorry. What’s left is a self guided, secure, totally transparent and free-from-fee digital mortgage platform. Good things happen when your mortgage starts here.</w:t>
      </w:r>
    </w:p>
    <w:p w14:paraId="557DC882" w14:textId="77777777" w:rsidR="004065C9" w:rsidRDefault="000B6B67">
      <w:pPr>
        <w:pStyle w:val="normal0"/>
      </w:pPr>
      <w:r>
        <w:t xml:space="preserve">And the best part, you can access your </w:t>
      </w:r>
      <w:proofErr w:type="spellStart"/>
      <w:r>
        <w:t>Lenderful</w:t>
      </w:r>
      <w:proofErr w:type="spellEnd"/>
      <w:r>
        <w:t xml:space="preserve"> account or your personal loan expert at anytime, from any device. </w:t>
      </w:r>
    </w:p>
    <w:p w14:paraId="55820C0D" w14:textId="77777777" w:rsidR="004065C9" w:rsidRDefault="004065C9">
      <w:pPr>
        <w:pStyle w:val="normal0"/>
        <w:spacing w:line="240" w:lineRule="auto"/>
      </w:pPr>
    </w:p>
    <w:p w14:paraId="79152CFB" w14:textId="77777777" w:rsidR="004065C9" w:rsidRDefault="000B6B67">
      <w:pPr>
        <w:pStyle w:val="normal0"/>
        <w:spacing w:line="240" w:lineRule="auto"/>
      </w:pPr>
      <w:r>
        <w:rPr>
          <w:sz w:val="24"/>
          <w:szCs w:val="24"/>
          <w:highlight w:val="white"/>
        </w:rPr>
        <w:t xml:space="preserve">We’ve tried to keep it simple. Learn, organize, get approved, shop, </w:t>
      </w:r>
      <w:proofErr w:type="gramStart"/>
      <w:r>
        <w:rPr>
          <w:sz w:val="24"/>
          <w:szCs w:val="24"/>
          <w:highlight w:val="white"/>
        </w:rPr>
        <w:t>buy</w:t>
      </w:r>
      <w:proofErr w:type="gramEnd"/>
      <w:r>
        <w:rPr>
          <w:sz w:val="24"/>
          <w:szCs w:val="24"/>
          <w:highlight w:val="white"/>
        </w:rPr>
        <w:t xml:space="preserve">, close. </w:t>
      </w:r>
    </w:p>
    <w:p w14:paraId="3C6B865B" w14:textId="77777777" w:rsidR="004065C9" w:rsidRDefault="000B6B67">
      <w:pPr>
        <w:pStyle w:val="normal0"/>
        <w:spacing w:line="240" w:lineRule="auto"/>
      </w:pPr>
      <w:r>
        <w:rPr>
          <w:sz w:val="24"/>
          <w:szCs w:val="24"/>
          <w:highlight w:val="white"/>
        </w:rPr>
        <w:t>Lending. Better.</w:t>
      </w:r>
    </w:p>
    <w:p w14:paraId="040E1D90" w14:textId="77777777" w:rsidR="004065C9" w:rsidRDefault="004065C9">
      <w:pPr>
        <w:pStyle w:val="Heading3"/>
        <w:keepNext w:val="0"/>
        <w:keepLines w:val="0"/>
        <w:spacing w:before="0" w:after="0" w:line="240" w:lineRule="auto"/>
        <w:contextualSpacing w:val="0"/>
      </w:pPr>
      <w:bookmarkStart w:id="49" w:name="h.jz4putkggfl" w:colFirst="0" w:colLast="0"/>
      <w:bookmarkEnd w:id="49"/>
    </w:p>
    <w:p w14:paraId="2C90E23F" w14:textId="77777777" w:rsidR="004065C9" w:rsidRDefault="004065C9">
      <w:pPr>
        <w:pStyle w:val="Heading3"/>
        <w:keepNext w:val="0"/>
        <w:keepLines w:val="0"/>
        <w:spacing w:before="0" w:after="0" w:line="240" w:lineRule="auto"/>
        <w:contextualSpacing w:val="0"/>
      </w:pPr>
      <w:bookmarkStart w:id="50" w:name="h.vzyz7clob6nk" w:colFirst="0" w:colLast="0"/>
      <w:bookmarkEnd w:id="50"/>
    </w:p>
    <w:p w14:paraId="4D4468EC" w14:textId="77777777" w:rsidR="004065C9" w:rsidRDefault="000B6B67">
      <w:pPr>
        <w:pStyle w:val="Heading3"/>
        <w:keepNext w:val="0"/>
        <w:keepLines w:val="0"/>
        <w:spacing w:before="0" w:after="0" w:line="240" w:lineRule="auto"/>
        <w:contextualSpacing w:val="0"/>
      </w:pPr>
      <w:bookmarkStart w:id="51" w:name="h.1ur0bg9s65ur" w:colFirst="0" w:colLast="0"/>
      <w:bookmarkEnd w:id="51"/>
      <w:r>
        <w:rPr>
          <w:b/>
          <w:color w:val="000000"/>
          <w:highlight w:val="white"/>
        </w:rPr>
        <w:t>Our People</w:t>
      </w:r>
    </w:p>
    <w:p w14:paraId="5479FE00" w14:textId="77777777" w:rsidR="004065C9" w:rsidRDefault="000B6B67">
      <w:pPr>
        <w:pStyle w:val="normal0"/>
      </w:pPr>
      <w:r>
        <w:t xml:space="preserve">We’re a bunch of </w:t>
      </w:r>
      <w:del w:id="52" w:author="Robb Gardner" w:date="2015-11-18T14:18:00Z">
        <w:r w:rsidDel="00EF6FBA">
          <w:delText xml:space="preserve">renegade </w:delText>
        </w:r>
      </w:del>
      <w:r>
        <w:t xml:space="preserve">mortgage professionals and focused technologists with decades of experience between us. We came together to </w:t>
      </w:r>
      <w:del w:id="53" w:author="Robb Gardner" w:date="2015-11-18T14:19:00Z">
        <w:r w:rsidDel="00EF6FBA">
          <w:delText>build a better mousetrap</w:delText>
        </w:r>
      </w:del>
      <w:ins w:id="54" w:author="Robb Gardner" w:date="2015-11-18T14:19:00Z">
        <w:r w:rsidR="00EF6FBA">
          <w:t>change the mortgage world</w:t>
        </w:r>
      </w:ins>
      <w:r>
        <w:t xml:space="preserve">. We’ve worked for the big lenders and brokers and want to use that experience to create a mortgage process that you control. It’s high time you were able to buy a mortgage in the same way you buy everything else. </w:t>
      </w:r>
    </w:p>
    <w:p w14:paraId="67121ECA" w14:textId="77777777" w:rsidR="004065C9" w:rsidRDefault="004065C9">
      <w:pPr>
        <w:pStyle w:val="normal0"/>
      </w:pPr>
    </w:p>
    <w:p w14:paraId="3D340E97" w14:textId="77777777" w:rsidR="004065C9" w:rsidRDefault="000B6B67">
      <w:pPr>
        <w:pStyle w:val="normal0"/>
      </w:pPr>
      <w:r>
        <w:rPr>
          <w:highlight w:val="white"/>
        </w:rPr>
        <w:t xml:space="preserve">We do not work on commission. We are not salespeople. We are loan officers and mortgage experts here only to guide and support </w:t>
      </w:r>
      <w:proofErr w:type="spellStart"/>
      <w:r>
        <w:rPr>
          <w:highlight w:val="white"/>
        </w:rPr>
        <w:t>Lenderful</w:t>
      </w:r>
      <w:proofErr w:type="spellEnd"/>
      <w:r>
        <w:rPr>
          <w:highlight w:val="white"/>
        </w:rPr>
        <w:t xml:space="preserve"> users on their path to finding </w:t>
      </w:r>
      <w:proofErr w:type="gramStart"/>
      <w:r>
        <w:rPr>
          <w:highlight w:val="white"/>
        </w:rPr>
        <w:t>their</w:t>
      </w:r>
      <w:proofErr w:type="gramEnd"/>
      <w:r>
        <w:rPr>
          <w:highlight w:val="white"/>
        </w:rPr>
        <w:t xml:space="preserve"> perfect mortgage. </w:t>
      </w:r>
    </w:p>
    <w:p w14:paraId="11207D37" w14:textId="77777777" w:rsidR="004065C9" w:rsidRDefault="004065C9">
      <w:pPr>
        <w:pStyle w:val="normal0"/>
      </w:pPr>
    </w:p>
    <w:p w14:paraId="26706FF6" w14:textId="77777777" w:rsidR="004065C9" w:rsidRDefault="000B6B67">
      <w:pPr>
        <w:pStyle w:val="normal0"/>
      </w:pPr>
      <w:r>
        <w:rPr>
          <w:b/>
          <w:sz w:val="24"/>
          <w:szCs w:val="24"/>
          <w:highlight w:val="white"/>
        </w:rPr>
        <w:t xml:space="preserve">Have questions? Chat live with a </w:t>
      </w:r>
      <w:proofErr w:type="spellStart"/>
      <w:r>
        <w:rPr>
          <w:b/>
          <w:sz w:val="24"/>
          <w:szCs w:val="24"/>
          <w:highlight w:val="white"/>
        </w:rPr>
        <w:t>Lenderful</w:t>
      </w:r>
      <w:proofErr w:type="spellEnd"/>
      <w:r>
        <w:rPr>
          <w:b/>
          <w:sz w:val="24"/>
          <w:szCs w:val="24"/>
          <w:highlight w:val="white"/>
        </w:rPr>
        <w:t xml:space="preserve"> expert </w:t>
      </w:r>
      <w:r>
        <w:rPr>
          <w:i/>
          <w:sz w:val="24"/>
          <w:szCs w:val="24"/>
          <w:highlight w:val="white"/>
        </w:rPr>
        <w:t>(insert link to live chat)</w:t>
      </w:r>
      <w:r>
        <w:rPr>
          <w:sz w:val="24"/>
          <w:szCs w:val="24"/>
          <w:highlight w:val="white"/>
        </w:rPr>
        <w:t xml:space="preserve"> </w:t>
      </w:r>
    </w:p>
    <w:p w14:paraId="4284070F" w14:textId="77777777" w:rsidR="004065C9" w:rsidRDefault="000B6B67">
      <w:pPr>
        <w:pStyle w:val="Heading3"/>
        <w:keepNext w:val="0"/>
        <w:keepLines w:val="0"/>
        <w:spacing w:before="280" w:line="240" w:lineRule="auto"/>
        <w:contextualSpacing w:val="0"/>
      </w:pPr>
      <w:bookmarkStart w:id="55" w:name="h.f2uerddbnbtw" w:colFirst="0" w:colLast="0"/>
      <w:bookmarkEnd w:id="55"/>
      <w:r>
        <w:rPr>
          <w:b/>
          <w:color w:val="000000"/>
          <w:highlight w:val="white"/>
        </w:rPr>
        <w:t>Our Products</w:t>
      </w:r>
    </w:p>
    <w:p w14:paraId="5E0FAA5B" w14:textId="77777777" w:rsidR="004065C9" w:rsidRDefault="000B6B67">
      <w:pPr>
        <w:pStyle w:val="normal0"/>
        <w:spacing w:line="240" w:lineRule="auto"/>
      </w:pPr>
      <w:r>
        <w:rPr>
          <w:sz w:val="24"/>
          <w:szCs w:val="24"/>
          <w:highlight w:val="white"/>
        </w:rPr>
        <w:t xml:space="preserve">Our mortgage products are as competitive as any other company in the marketplace and we can save you money on fees and other odds and ends because we’re not a giant call center, or </w:t>
      </w:r>
      <w:proofErr w:type="gramStart"/>
      <w:r>
        <w:rPr>
          <w:sz w:val="24"/>
          <w:szCs w:val="24"/>
          <w:highlight w:val="white"/>
        </w:rPr>
        <w:t>mortgage company</w:t>
      </w:r>
      <w:proofErr w:type="gramEnd"/>
      <w:r>
        <w:rPr>
          <w:sz w:val="24"/>
          <w:szCs w:val="24"/>
          <w:highlight w:val="white"/>
        </w:rPr>
        <w:t xml:space="preserve"> driven by sales people. We find you the right product, with the best rate, with absolutely no agenda. They aren’t really our “products”, they are customized mortgage options based on your personal criteria.</w:t>
      </w:r>
    </w:p>
    <w:p w14:paraId="1A075215" w14:textId="77777777" w:rsidR="004065C9" w:rsidRDefault="000B6B67">
      <w:pPr>
        <w:pStyle w:val="normal0"/>
        <w:spacing w:line="240" w:lineRule="auto"/>
      </w:pPr>
      <w:r>
        <w:rPr>
          <w:sz w:val="24"/>
          <w:szCs w:val="24"/>
          <w:highlight w:val="white"/>
        </w:rPr>
        <w:lastRenderedPageBreak/>
        <w:br/>
      </w:r>
    </w:p>
    <w:p w14:paraId="25E4AE1F" w14:textId="77777777" w:rsidR="004065C9" w:rsidRDefault="004065C9">
      <w:pPr>
        <w:pStyle w:val="normal0"/>
        <w:spacing w:line="240" w:lineRule="auto"/>
      </w:pPr>
    </w:p>
    <w:p w14:paraId="50F8A178" w14:textId="77777777" w:rsidR="004065C9" w:rsidRDefault="000B6B67">
      <w:pPr>
        <w:pStyle w:val="normal0"/>
        <w:spacing w:line="240" w:lineRule="auto"/>
      </w:pPr>
      <w:r>
        <w:rPr>
          <w:b/>
          <w:sz w:val="28"/>
          <w:szCs w:val="28"/>
        </w:rPr>
        <w:t xml:space="preserve">Knowing </w:t>
      </w:r>
      <w:proofErr w:type="gramStart"/>
      <w:r>
        <w:rPr>
          <w:b/>
          <w:sz w:val="28"/>
          <w:szCs w:val="28"/>
        </w:rPr>
        <w:t>who</w:t>
      </w:r>
      <w:proofErr w:type="gramEnd"/>
      <w:r>
        <w:rPr>
          <w:b/>
          <w:sz w:val="28"/>
          <w:szCs w:val="28"/>
        </w:rPr>
        <w:t xml:space="preserve"> you are is key to serving you best.</w:t>
      </w:r>
    </w:p>
    <w:p w14:paraId="6D575A00" w14:textId="77777777" w:rsidR="004065C9" w:rsidRDefault="000B6B67">
      <w:pPr>
        <w:pStyle w:val="normal0"/>
        <w:spacing w:line="240" w:lineRule="auto"/>
      </w:pPr>
      <w:r>
        <w:rPr>
          <w:sz w:val="24"/>
          <w:szCs w:val="24"/>
        </w:rPr>
        <w:t xml:space="preserve">At </w:t>
      </w:r>
      <w:proofErr w:type="spellStart"/>
      <w:r>
        <w:rPr>
          <w:sz w:val="24"/>
          <w:szCs w:val="24"/>
        </w:rPr>
        <w:t>Lenderful</w:t>
      </w:r>
      <w:proofErr w:type="spellEnd"/>
      <w:r>
        <w:rPr>
          <w:sz w:val="24"/>
          <w:szCs w:val="24"/>
        </w:rPr>
        <w:t xml:space="preserve"> we want you to be in control and we want your mortgage options to be tailored specifically to you. To better understand what you need, and what is unique about your financial position and personal goals, we want to get to know you so we can serve you better. Keep this in mind when it comes time to finish filling out those forms. </w:t>
      </w:r>
    </w:p>
    <w:p w14:paraId="4B2490EF" w14:textId="77777777" w:rsidR="004065C9" w:rsidRDefault="004065C9">
      <w:pPr>
        <w:pStyle w:val="normal0"/>
        <w:spacing w:line="240" w:lineRule="auto"/>
      </w:pPr>
    </w:p>
    <w:p w14:paraId="54D9000F" w14:textId="77777777" w:rsidR="004065C9" w:rsidRDefault="000B6B67">
      <w:pPr>
        <w:pStyle w:val="Heading3"/>
        <w:keepNext w:val="0"/>
        <w:keepLines w:val="0"/>
        <w:spacing w:before="280" w:line="240" w:lineRule="auto"/>
        <w:contextualSpacing w:val="0"/>
      </w:pPr>
      <w:bookmarkStart w:id="56" w:name="h.3og5cap3g5h2" w:colFirst="0" w:colLast="0"/>
      <w:bookmarkEnd w:id="56"/>
      <w:r>
        <w:rPr>
          <w:b/>
          <w:color w:val="000000"/>
        </w:rPr>
        <w:t>We believe education is essential.</w:t>
      </w:r>
    </w:p>
    <w:p w14:paraId="23E4141F" w14:textId="77777777" w:rsidR="004065C9" w:rsidRDefault="000B6B67">
      <w:pPr>
        <w:pStyle w:val="normal0"/>
        <w:spacing w:line="240" w:lineRule="auto"/>
      </w:pPr>
      <w:r>
        <w:rPr>
          <w:sz w:val="24"/>
          <w:szCs w:val="24"/>
        </w:rPr>
        <w:t xml:space="preserve">Most mortgage companies want to steer you toward a mortgage option that is best for them. At </w:t>
      </w:r>
      <w:proofErr w:type="spellStart"/>
      <w:r>
        <w:rPr>
          <w:sz w:val="24"/>
          <w:szCs w:val="24"/>
        </w:rPr>
        <w:t>Lenderful</w:t>
      </w:r>
      <w:proofErr w:type="spellEnd"/>
      <w:r>
        <w:rPr>
          <w:sz w:val="24"/>
          <w:szCs w:val="24"/>
        </w:rPr>
        <w:t xml:space="preserve">, we want to empower you to make decisions that help you get the mortgage you need. It is because of this that we believe education is essential. The more you understand, the better decisions you will make, and the more comfortable and in control you will feel. In our Learning Center we’ll give it to you straight, helping you understand all the variables and nuances of the mortgage process so you can become the expert. New content becomes available often so stay tuned or even ask a </w:t>
      </w:r>
      <w:proofErr w:type="spellStart"/>
      <w:r>
        <w:rPr>
          <w:sz w:val="24"/>
          <w:szCs w:val="24"/>
        </w:rPr>
        <w:t>Lenderful</w:t>
      </w:r>
      <w:proofErr w:type="spellEnd"/>
      <w:r>
        <w:rPr>
          <w:sz w:val="24"/>
          <w:szCs w:val="24"/>
        </w:rPr>
        <w:t xml:space="preserve"> expert if you have a question that’s not answered there. </w:t>
      </w:r>
    </w:p>
    <w:p w14:paraId="7FE4A679" w14:textId="77777777" w:rsidR="004065C9" w:rsidRDefault="004065C9">
      <w:pPr>
        <w:pStyle w:val="normal0"/>
        <w:spacing w:line="240" w:lineRule="auto"/>
      </w:pPr>
    </w:p>
    <w:p w14:paraId="01D37F86" w14:textId="77777777" w:rsidR="004065C9" w:rsidRDefault="000B6B67">
      <w:pPr>
        <w:pStyle w:val="normal0"/>
      </w:pPr>
      <w:r>
        <w:rPr>
          <w:b/>
          <w:sz w:val="24"/>
          <w:szCs w:val="24"/>
          <w:highlight w:val="white"/>
        </w:rPr>
        <w:t xml:space="preserve">Have questions? Chat live with a </w:t>
      </w:r>
      <w:proofErr w:type="spellStart"/>
      <w:r>
        <w:rPr>
          <w:b/>
          <w:sz w:val="24"/>
          <w:szCs w:val="24"/>
          <w:highlight w:val="white"/>
        </w:rPr>
        <w:t>Lenderful</w:t>
      </w:r>
      <w:proofErr w:type="spellEnd"/>
      <w:r>
        <w:rPr>
          <w:b/>
          <w:sz w:val="24"/>
          <w:szCs w:val="24"/>
          <w:highlight w:val="white"/>
        </w:rPr>
        <w:t xml:space="preserve"> expert </w:t>
      </w:r>
      <w:r>
        <w:rPr>
          <w:i/>
          <w:sz w:val="24"/>
          <w:szCs w:val="24"/>
          <w:highlight w:val="white"/>
        </w:rPr>
        <w:t>(insert link to live chat)</w:t>
      </w:r>
      <w:r>
        <w:rPr>
          <w:sz w:val="24"/>
          <w:szCs w:val="24"/>
          <w:highlight w:val="white"/>
        </w:rPr>
        <w:t xml:space="preserve"> </w:t>
      </w:r>
    </w:p>
    <w:p w14:paraId="29CFEC0E" w14:textId="77777777" w:rsidR="004065C9" w:rsidRDefault="004065C9">
      <w:pPr>
        <w:pStyle w:val="normal0"/>
        <w:spacing w:line="240" w:lineRule="auto"/>
      </w:pPr>
    </w:p>
    <w:p w14:paraId="289FADA8" w14:textId="77777777" w:rsidR="004065C9" w:rsidRDefault="004065C9">
      <w:pPr>
        <w:pStyle w:val="normal0"/>
        <w:spacing w:line="240" w:lineRule="auto"/>
      </w:pPr>
    </w:p>
    <w:p w14:paraId="10D5C4F9" w14:textId="77777777" w:rsidR="004065C9" w:rsidRDefault="000B6B67">
      <w:pPr>
        <w:pStyle w:val="normal0"/>
        <w:spacing w:line="240" w:lineRule="auto"/>
        <w:jc w:val="center"/>
      </w:pPr>
      <w:r>
        <w:rPr>
          <w:sz w:val="24"/>
          <w:szCs w:val="24"/>
        </w:rPr>
        <w:t>[BE LENDERFUL]            [LEARN]</w:t>
      </w:r>
    </w:p>
    <w:p w14:paraId="73F24E1C" w14:textId="77777777" w:rsidR="004065C9" w:rsidRDefault="004065C9">
      <w:pPr>
        <w:pStyle w:val="normal0"/>
        <w:spacing w:line="240" w:lineRule="auto"/>
        <w:jc w:val="center"/>
      </w:pPr>
    </w:p>
    <w:p w14:paraId="31AB7738" w14:textId="77777777" w:rsidR="004065C9" w:rsidRDefault="000B6B67">
      <w:pPr>
        <w:pStyle w:val="Heading3"/>
        <w:spacing w:line="240" w:lineRule="auto"/>
        <w:contextualSpacing w:val="0"/>
      </w:pPr>
      <w:bookmarkStart w:id="57" w:name="h.z6dvlr3poln7" w:colFirst="0" w:colLast="0"/>
      <w:bookmarkEnd w:id="57"/>
      <w:r>
        <w:rPr>
          <w:b/>
        </w:rPr>
        <w:t xml:space="preserve">Our Products - </w:t>
      </w:r>
      <w:hyperlink r:id="rId11">
        <w:r>
          <w:rPr>
            <w:b/>
            <w:color w:val="1155CC"/>
            <w:u w:val="single"/>
          </w:rPr>
          <w:t>http://lenderful.com/our-products/</w:t>
        </w:r>
      </w:hyperlink>
      <w:r>
        <w:rPr>
          <w:b/>
        </w:rPr>
        <w:t xml:space="preserve"> </w:t>
      </w:r>
    </w:p>
    <w:p w14:paraId="1A095A51" w14:textId="77777777" w:rsidR="004065C9" w:rsidRDefault="000B6B67">
      <w:pPr>
        <w:pStyle w:val="Heading2"/>
        <w:keepNext w:val="0"/>
        <w:keepLines w:val="0"/>
        <w:spacing w:after="80" w:line="240" w:lineRule="auto"/>
        <w:contextualSpacing w:val="0"/>
      </w:pPr>
      <w:bookmarkStart w:id="58" w:name="h.e9qcj08rbqpq" w:colFirst="0" w:colLast="0"/>
      <w:bookmarkEnd w:id="58"/>
      <w:r>
        <w:rPr>
          <w:b/>
          <w:sz w:val="28"/>
          <w:szCs w:val="28"/>
          <w:highlight w:val="white"/>
        </w:rPr>
        <w:t>Our Products</w:t>
      </w:r>
    </w:p>
    <w:p w14:paraId="73DA8707" w14:textId="77777777" w:rsidR="004065C9" w:rsidRDefault="000B6B67">
      <w:pPr>
        <w:pStyle w:val="normal0"/>
        <w:spacing w:line="240" w:lineRule="auto"/>
      </w:pPr>
      <w:r>
        <w:rPr>
          <w:sz w:val="24"/>
          <w:szCs w:val="24"/>
          <w:highlight w:val="white"/>
        </w:rPr>
        <w:t xml:space="preserve">We don’t want to sound like a broken record, but these aren’t products so much as mortgage options. We call them products because, well, you buy them… eventually. These are the most popular among current </w:t>
      </w:r>
      <w:proofErr w:type="spellStart"/>
      <w:r>
        <w:rPr>
          <w:sz w:val="24"/>
          <w:szCs w:val="24"/>
          <w:highlight w:val="white"/>
        </w:rPr>
        <w:t>Lenderful</w:t>
      </w:r>
      <w:proofErr w:type="spellEnd"/>
      <w:r>
        <w:rPr>
          <w:sz w:val="24"/>
          <w:szCs w:val="24"/>
          <w:highlight w:val="white"/>
        </w:rPr>
        <w:t xml:space="preserve"> users. They’ll change when you fill out our short form to get started. </w:t>
      </w:r>
    </w:p>
    <w:p w14:paraId="217AFAD3" w14:textId="77777777" w:rsidR="004065C9" w:rsidRDefault="004065C9">
      <w:pPr>
        <w:pStyle w:val="normal0"/>
        <w:spacing w:line="240" w:lineRule="auto"/>
      </w:pPr>
    </w:p>
    <w:p w14:paraId="05F53E0F" w14:textId="77777777" w:rsidR="004065C9" w:rsidRDefault="000B6B67">
      <w:pPr>
        <w:pStyle w:val="normal0"/>
        <w:spacing w:line="240" w:lineRule="auto"/>
      </w:pPr>
      <w:r>
        <w:rPr>
          <w:sz w:val="24"/>
          <w:szCs w:val="24"/>
          <w:highlight w:val="white"/>
        </w:rPr>
        <w:t>Browse our most popular mortgages to get a better sense of the marketplace, and when you’re ready, finding the path to your perfect mortgage starts with only a few questions.</w:t>
      </w:r>
    </w:p>
    <w:p w14:paraId="2C5A6AEA" w14:textId="77777777" w:rsidR="004065C9" w:rsidRDefault="004065C9">
      <w:pPr>
        <w:pStyle w:val="normal0"/>
        <w:spacing w:line="240" w:lineRule="auto"/>
        <w:jc w:val="center"/>
      </w:pPr>
    </w:p>
    <w:p w14:paraId="23C465F5" w14:textId="77777777" w:rsidR="004065C9" w:rsidRDefault="000B6B67">
      <w:pPr>
        <w:pStyle w:val="normal0"/>
        <w:spacing w:line="240" w:lineRule="auto"/>
        <w:jc w:val="center"/>
      </w:pPr>
      <w:r>
        <w:rPr>
          <w:sz w:val="24"/>
          <w:szCs w:val="24"/>
          <w:highlight w:val="white"/>
        </w:rPr>
        <w:t>[BE LENDERFUL]</w:t>
      </w:r>
    </w:p>
    <w:p w14:paraId="40881E67" w14:textId="77777777" w:rsidR="004065C9" w:rsidRDefault="004065C9">
      <w:pPr>
        <w:pStyle w:val="normal0"/>
        <w:spacing w:line="240" w:lineRule="auto"/>
        <w:jc w:val="center"/>
      </w:pPr>
    </w:p>
    <w:p w14:paraId="41032A50" w14:textId="77777777" w:rsidR="004065C9" w:rsidRDefault="000B6B67">
      <w:pPr>
        <w:pStyle w:val="normal0"/>
        <w:spacing w:line="240" w:lineRule="auto"/>
        <w:jc w:val="center"/>
      </w:pPr>
      <w:r>
        <w:rPr>
          <w:sz w:val="28"/>
          <w:szCs w:val="28"/>
          <w:highlight w:val="white"/>
        </w:rPr>
        <w:t>-----</w:t>
      </w:r>
      <w:r>
        <w:rPr>
          <w:b/>
          <w:sz w:val="28"/>
          <w:szCs w:val="28"/>
          <w:highlight w:val="white"/>
        </w:rPr>
        <w:t>Product Table-----</w:t>
      </w:r>
    </w:p>
    <w:p w14:paraId="317B112F" w14:textId="77777777" w:rsidR="004065C9" w:rsidRDefault="000B6B67">
      <w:pPr>
        <w:pStyle w:val="Heading3"/>
        <w:keepNext w:val="0"/>
        <w:keepLines w:val="0"/>
        <w:spacing w:before="280" w:line="240" w:lineRule="auto"/>
        <w:contextualSpacing w:val="0"/>
      </w:pPr>
      <w:bookmarkStart w:id="59" w:name="h.nil2ijstiy82" w:colFirst="0" w:colLast="0"/>
      <w:bookmarkEnd w:id="59"/>
      <w:r>
        <w:rPr>
          <w:b/>
          <w:color w:val="000000"/>
          <w:sz w:val="24"/>
          <w:szCs w:val="24"/>
          <w:highlight w:val="white"/>
        </w:rPr>
        <w:t>Fixed Rate Loan Products</w:t>
      </w:r>
    </w:p>
    <w:p w14:paraId="594F14E9" w14:textId="77777777" w:rsidR="004065C9" w:rsidRDefault="000B6B67">
      <w:pPr>
        <w:pStyle w:val="normal0"/>
        <w:spacing w:line="240" w:lineRule="auto"/>
      </w:pPr>
      <w:r>
        <w:rPr>
          <w:sz w:val="24"/>
          <w:szCs w:val="24"/>
          <w:highlight w:val="white"/>
        </w:rPr>
        <w:t xml:space="preserve">The Fixed Rate Loan is one of the most traditional loans available. It’s generally for borrowers with above average credit and a decent down payment.  Fixed rate loans come with fixed monthly payments, anywhere from 10 to 30 years in length.  Here are </w:t>
      </w:r>
      <w:r>
        <w:rPr>
          <w:sz w:val="24"/>
          <w:szCs w:val="24"/>
          <w:highlight w:val="white"/>
        </w:rPr>
        <w:lastRenderedPageBreak/>
        <w:t>some additional details:</w:t>
      </w:r>
      <w:r>
        <w:rPr>
          <w:sz w:val="24"/>
          <w:szCs w:val="24"/>
          <w:highlight w:val="white"/>
        </w:rPr>
        <w:br/>
      </w:r>
    </w:p>
    <w:p w14:paraId="49E20A82" w14:textId="77777777" w:rsidR="004065C9" w:rsidRDefault="000B6B67">
      <w:pPr>
        <w:pStyle w:val="normal0"/>
        <w:numPr>
          <w:ilvl w:val="0"/>
          <w:numId w:val="1"/>
        </w:numPr>
        <w:spacing w:line="240" w:lineRule="auto"/>
        <w:ind w:hanging="360"/>
        <w:contextualSpacing/>
        <w:rPr>
          <w:sz w:val="24"/>
          <w:szCs w:val="24"/>
        </w:rPr>
      </w:pPr>
      <w:r>
        <w:rPr>
          <w:sz w:val="24"/>
          <w:szCs w:val="24"/>
          <w:highlight w:val="white"/>
        </w:rPr>
        <w:t>Loan amounts up to $417,000</w:t>
      </w:r>
    </w:p>
    <w:p w14:paraId="7FB9EB39" w14:textId="77777777" w:rsidR="004065C9" w:rsidRDefault="000B6B67">
      <w:pPr>
        <w:pStyle w:val="normal0"/>
        <w:numPr>
          <w:ilvl w:val="0"/>
          <w:numId w:val="1"/>
        </w:numPr>
        <w:spacing w:line="240" w:lineRule="auto"/>
        <w:ind w:hanging="360"/>
        <w:contextualSpacing/>
        <w:rPr>
          <w:sz w:val="24"/>
          <w:szCs w:val="24"/>
        </w:rPr>
      </w:pPr>
      <w:r>
        <w:rPr>
          <w:sz w:val="24"/>
          <w:szCs w:val="24"/>
          <w:highlight w:val="white"/>
        </w:rPr>
        <w:t>Minimum 640 FICO score</w:t>
      </w:r>
    </w:p>
    <w:p w14:paraId="1A81ED49" w14:textId="77777777" w:rsidR="004065C9" w:rsidRDefault="000B6B67">
      <w:pPr>
        <w:pStyle w:val="normal0"/>
        <w:numPr>
          <w:ilvl w:val="0"/>
          <w:numId w:val="1"/>
        </w:numPr>
        <w:spacing w:line="240" w:lineRule="auto"/>
        <w:ind w:hanging="360"/>
        <w:contextualSpacing/>
        <w:rPr>
          <w:sz w:val="24"/>
          <w:szCs w:val="24"/>
        </w:rPr>
      </w:pPr>
      <w:r>
        <w:rPr>
          <w:sz w:val="24"/>
          <w:szCs w:val="24"/>
          <w:highlight w:val="white"/>
        </w:rPr>
        <w:t>Requires a 5% to 20% down payment</w:t>
      </w:r>
    </w:p>
    <w:p w14:paraId="0578BB80" w14:textId="77777777" w:rsidR="004065C9" w:rsidRDefault="000B6B67">
      <w:pPr>
        <w:pStyle w:val="normal0"/>
        <w:numPr>
          <w:ilvl w:val="0"/>
          <w:numId w:val="1"/>
        </w:numPr>
        <w:spacing w:line="240" w:lineRule="auto"/>
        <w:ind w:hanging="360"/>
        <w:contextualSpacing/>
        <w:rPr>
          <w:sz w:val="24"/>
          <w:szCs w:val="24"/>
        </w:rPr>
      </w:pPr>
      <w:r>
        <w:rPr>
          <w:sz w:val="24"/>
          <w:szCs w:val="24"/>
          <w:highlight w:val="white"/>
        </w:rPr>
        <w:t>Fixed-rate terms of 30, 25, 20, 15 and 10-year</w:t>
      </w:r>
    </w:p>
    <w:p w14:paraId="03BDD6E6" w14:textId="77777777" w:rsidR="004065C9" w:rsidRDefault="004065C9">
      <w:pPr>
        <w:pStyle w:val="normal0"/>
        <w:spacing w:line="240" w:lineRule="auto"/>
      </w:pPr>
    </w:p>
    <w:p w14:paraId="24E9EE47" w14:textId="77777777" w:rsidR="004065C9" w:rsidRDefault="000B6B67">
      <w:pPr>
        <w:pStyle w:val="normal0"/>
        <w:spacing w:line="240" w:lineRule="auto"/>
      </w:pPr>
      <w:r>
        <w:rPr>
          <w:sz w:val="24"/>
          <w:szCs w:val="24"/>
          <w:highlight w:val="white"/>
        </w:rPr>
        <w:t>Within fixed rate loans, some special products are available for unique borrowers and conditions:</w:t>
      </w:r>
      <w:r>
        <w:rPr>
          <w:sz w:val="24"/>
          <w:szCs w:val="24"/>
          <w:highlight w:val="white"/>
        </w:rPr>
        <w:br/>
      </w:r>
    </w:p>
    <w:p w14:paraId="3D66E087" w14:textId="77777777" w:rsidR="004065C9" w:rsidRDefault="000B6B67">
      <w:pPr>
        <w:pStyle w:val="normal0"/>
        <w:numPr>
          <w:ilvl w:val="1"/>
          <w:numId w:val="6"/>
        </w:numPr>
        <w:spacing w:line="240" w:lineRule="auto"/>
        <w:ind w:hanging="360"/>
        <w:contextualSpacing/>
        <w:rPr>
          <w:sz w:val="24"/>
          <w:szCs w:val="24"/>
        </w:rPr>
      </w:pPr>
      <w:r>
        <w:rPr>
          <w:sz w:val="24"/>
          <w:szCs w:val="24"/>
          <w:highlight w:val="white"/>
        </w:rPr>
        <w:t>Top-Tier:  offers some of the best rates for borrowers with 760+ FICO, 80% LTV or less and loan amounts in excess of $250,000</w:t>
      </w:r>
    </w:p>
    <w:p w14:paraId="2EC06081" w14:textId="77777777" w:rsidR="004065C9" w:rsidRDefault="000B6B67">
      <w:pPr>
        <w:pStyle w:val="normal0"/>
        <w:numPr>
          <w:ilvl w:val="1"/>
          <w:numId w:val="6"/>
        </w:numPr>
        <w:spacing w:line="240" w:lineRule="auto"/>
        <w:ind w:hanging="360"/>
        <w:contextualSpacing/>
        <w:rPr>
          <w:sz w:val="24"/>
          <w:szCs w:val="24"/>
        </w:rPr>
      </w:pPr>
      <w:r>
        <w:rPr>
          <w:sz w:val="24"/>
          <w:szCs w:val="24"/>
          <w:highlight w:val="white"/>
        </w:rPr>
        <w:t>Top-Tier High-Balance:  offers some of the best rates for borrowers with 760+ FICO, 80% LTV or less and loan amounts in excess of $417,001</w:t>
      </w:r>
    </w:p>
    <w:p w14:paraId="2542F6F4" w14:textId="77777777" w:rsidR="004065C9" w:rsidRDefault="000B6B67">
      <w:pPr>
        <w:pStyle w:val="normal0"/>
        <w:numPr>
          <w:ilvl w:val="1"/>
          <w:numId w:val="6"/>
        </w:numPr>
        <w:spacing w:line="240" w:lineRule="auto"/>
        <w:ind w:hanging="360"/>
        <w:contextualSpacing/>
        <w:rPr>
          <w:sz w:val="24"/>
          <w:szCs w:val="24"/>
        </w:rPr>
      </w:pPr>
      <w:r>
        <w:rPr>
          <w:sz w:val="24"/>
          <w:szCs w:val="24"/>
          <w:highlight w:val="white"/>
        </w:rPr>
        <w:t>Low Down Payment:  offers an alternative to FHA loans for first-time buyers and retirees with a down payment from gift funds and an LTV up to 95%</w:t>
      </w:r>
    </w:p>
    <w:p w14:paraId="1508AA10" w14:textId="77777777" w:rsidR="004065C9" w:rsidRDefault="004065C9">
      <w:pPr>
        <w:pStyle w:val="Heading3"/>
        <w:keepNext w:val="0"/>
        <w:keepLines w:val="0"/>
        <w:spacing w:before="280" w:line="240" w:lineRule="auto"/>
        <w:contextualSpacing w:val="0"/>
      </w:pPr>
    </w:p>
    <w:p w14:paraId="0870DCDE" w14:textId="77777777" w:rsidR="004065C9" w:rsidRDefault="000B6B67">
      <w:pPr>
        <w:pStyle w:val="Heading3"/>
        <w:keepNext w:val="0"/>
        <w:keepLines w:val="0"/>
        <w:spacing w:before="280" w:line="240" w:lineRule="auto"/>
        <w:contextualSpacing w:val="0"/>
      </w:pPr>
      <w:bookmarkStart w:id="60" w:name="h.bpxcl6ph8bij" w:colFirst="0" w:colLast="0"/>
      <w:bookmarkEnd w:id="60"/>
      <w:r>
        <w:rPr>
          <w:b/>
          <w:color w:val="000000"/>
          <w:highlight w:val="white"/>
        </w:rPr>
        <w:t>Adjustable Rate Mortgages</w:t>
      </w:r>
    </w:p>
    <w:p w14:paraId="6CD5D4D6" w14:textId="77777777" w:rsidR="004065C9" w:rsidRDefault="000B6B67">
      <w:pPr>
        <w:pStyle w:val="normal0"/>
        <w:spacing w:line="240" w:lineRule="auto"/>
      </w:pPr>
      <w:r>
        <w:rPr>
          <w:sz w:val="24"/>
          <w:szCs w:val="24"/>
          <w:highlight w:val="white"/>
        </w:rPr>
        <w:t>ARMs can provide savings for borrowers through lower rates and lower monthly payments. Products include 5/1 and 7/1 low interest rate ARMs.  Some additional details:</w:t>
      </w:r>
      <w:r>
        <w:rPr>
          <w:sz w:val="24"/>
          <w:szCs w:val="24"/>
          <w:highlight w:val="white"/>
        </w:rPr>
        <w:br/>
      </w:r>
    </w:p>
    <w:p w14:paraId="62530BAD" w14:textId="77777777" w:rsidR="004065C9" w:rsidRDefault="000B6B67">
      <w:pPr>
        <w:pStyle w:val="normal0"/>
        <w:numPr>
          <w:ilvl w:val="0"/>
          <w:numId w:val="4"/>
        </w:numPr>
        <w:spacing w:line="240" w:lineRule="auto"/>
        <w:ind w:hanging="360"/>
        <w:contextualSpacing/>
        <w:rPr>
          <w:sz w:val="24"/>
          <w:szCs w:val="24"/>
        </w:rPr>
      </w:pPr>
      <w:r>
        <w:rPr>
          <w:sz w:val="24"/>
          <w:szCs w:val="24"/>
          <w:highlight w:val="white"/>
        </w:rPr>
        <w:t>Loan amounts up to $417,000</w:t>
      </w:r>
    </w:p>
    <w:p w14:paraId="26F3E875" w14:textId="77777777" w:rsidR="004065C9" w:rsidRDefault="000B6B67">
      <w:pPr>
        <w:pStyle w:val="normal0"/>
        <w:numPr>
          <w:ilvl w:val="0"/>
          <w:numId w:val="4"/>
        </w:numPr>
        <w:spacing w:line="240" w:lineRule="auto"/>
        <w:ind w:hanging="360"/>
        <w:contextualSpacing/>
        <w:rPr>
          <w:sz w:val="24"/>
          <w:szCs w:val="24"/>
        </w:rPr>
      </w:pPr>
      <w:r>
        <w:rPr>
          <w:sz w:val="24"/>
          <w:szCs w:val="24"/>
          <w:highlight w:val="white"/>
        </w:rPr>
        <w:t>Minimum 640 FICO score</w:t>
      </w:r>
    </w:p>
    <w:p w14:paraId="76298699" w14:textId="77777777" w:rsidR="004065C9" w:rsidRDefault="000B6B67">
      <w:pPr>
        <w:pStyle w:val="normal0"/>
        <w:numPr>
          <w:ilvl w:val="0"/>
          <w:numId w:val="4"/>
        </w:numPr>
        <w:spacing w:line="240" w:lineRule="auto"/>
        <w:ind w:hanging="360"/>
        <w:contextualSpacing/>
        <w:rPr>
          <w:sz w:val="24"/>
          <w:szCs w:val="24"/>
        </w:rPr>
      </w:pPr>
      <w:r>
        <w:rPr>
          <w:sz w:val="24"/>
          <w:szCs w:val="24"/>
          <w:highlight w:val="white"/>
        </w:rPr>
        <w:t>Requires a 5% to 20% down payment</w:t>
      </w:r>
    </w:p>
    <w:p w14:paraId="321DA155" w14:textId="77777777" w:rsidR="004065C9" w:rsidRDefault="004065C9">
      <w:pPr>
        <w:pStyle w:val="normal0"/>
        <w:spacing w:line="240" w:lineRule="auto"/>
      </w:pPr>
    </w:p>
    <w:p w14:paraId="35C2F632" w14:textId="77777777" w:rsidR="004065C9" w:rsidRDefault="000B6B67">
      <w:pPr>
        <w:pStyle w:val="normal0"/>
        <w:spacing w:line="240" w:lineRule="auto"/>
      </w:pPr>
      <w:r>
        <w:rPr>
          <w:sz w:val="24"/>
          <w:szCs w:val="24"/>
          <w:highlight w:val="white"/>
        </w:rPr>
        <w:t>Within adjustable rate loans, some special products are available for unique borrowers and conditions:</w:t>
      </w:r>
      <w:r>
        <w:rPr>
          <w:sz w:val="24"/>
          <w:szCs w:val="24"/>
          <w:highlight w:val="white"/>
        </w:rPr>
        <w:br/>
      </w:r>
    </w:p>
    <w:p w14:paraId="136BBE79" w14:textId="77777777" w:rsidR="004065C9" w:rsidRDefault="000B6B67">
      <w:pPr>
        <w:pStyle w:val="normal0"/>
        <w:numPr>
          <w:ilvl w:val="0"/>
          <w:numId w:val="5"/>
        </w:numPr>
        <w:spacing w:line="240" w:lineRule="auto"/>
        <w:ind w:hanging="360"/>
        <w:contextualSpacing/>
        <w:rPr>
          <w:sz w:val="24"/>
          <w:szCs w:val="24"/>
        </w:rPr>
      </w:pPr>
      <w:r>
        <w:rPr>
          <w:sz w:val="24"/>
          <w:szCs w:val="24"/>
          <w:highlight w:val="white"/>
        </w:rPr>
        <w:t>Top-Tier:  offers some of the best rates for borrowers with 760+ FICO, 80% LTV or less and loan amounts in excess of $250,000</w:t>
      </w:r>
    </w:p>
    <w:p w14:paraId="2776E76C" w14:textId="77777777" w:rsidR="004065C9" w:rsidRDefault="000B6B67">
      <w:pPr>
        <w:pStyle w:val="normal0"/>
        <w:numPr>
          <w:ilvl w:val="0"/>
          <w:numId w:val="5"/>
        </w:numPr>
        <w:spacing w:line="240" w:lineRule="auto"/>
        <w:ind w:hanging="360"/>
        <w:contextualSpacing/>
        <w:rPr>
          <w:sz w:val="24"/>
          <w:szCs w:val="24"/>
        </w:rPr>
      </w:pPr>
      <w:r>
        <w:rPr>
          <w:sz w:val="24"/>
          <w:szCs w:val="24"/>
          <w:highlight w:val="white"/>
        </w:rPr>
        <w:t>Top-Tier High-Balance:  offers some of the best rates for borrowers with 760+ FICO, 80% LTV or less and loan amounts in excess of $417,001</w:t>
      </w:r>
    </w:p>
    <w:p w14:paraId="1798EE4F" w14:textId="77777777" w:rsidR="004065C9" w:rsidRDefault="004065C9">
      <w:pPr>
        <w:pStyle w:val="Heading3"/>
        <w:keepNext w:val="0"/>
        <w:keepLines w:val="0"/>
        <w:spacing w:before="280" w:line="240" w:lineRule="auto"/>
        <w:contextualSpacing w:val="0"/>
      </w:pPr>
    </w:p>
    <w:p w14:paraId="60FAF888" w14:textId="77777777" w:rsidR="004065C9" w:rsidRDefault="000B6B67">
      <w:pPr>
        <w:pStyle w:val="Heading3"/>
        <w:keepNext w:val="0"/>
        <w:keepLines w:val="0"/>
        <w:spacing w:before="280" w:line="240" w:lineRule="auto"/>
        <w:contextualSpacing w:val="0"/>
      </w:pPr>
      <w:bookmarkStart w:id="61" w:name="h.u4r2tydaf5bb" w:colFirst="0" w:colLast="0"/>
      <w:bookmarkEnd w:id="61"/>
      <w:r>
        <w:rPr>
          <w:b/>
          <w:color w:val="000000"/>
          <w:highlight w:val="white"/>
        </w:rPr>
        <w:t>Federal Housing Administration (FHA) Mortgages</w:t>
      </w:r>
    </w:p>
    <w:p w14:paraId="171D5D37" w14:textId="77777777" w:rsidR="004065C9" w:rsidRDefault="000B6B67">
      <w:pPr>
        <w:pStyle w:val="normal0"/>
        <w:spacing w:line="240" w:lineRule="auto"/>
      </w:pPr>
      <w:r>
        <w:rPr>
          <w:sz w:val="24"/>
          <w:szCs w:val="24"/>
          <w:highlight w:val="white"/>
        </w:rPr>
        <w:t xml:space="preserve">FHA is a government-sponsored home buying mortgage program geared toward first-time home buyers with easier credit score requirements and smaller down payments </w:t>
      </w:r>
      <w:r>
        <w:rPr>
          <w:sz w:val="24"/>
          <w:szCs w:val="24"/>
          <w:highlight w:val="white"/>
        </w:rPr>
        <w:lastRenderedPageBreak/>
        <w:t>than most loans (as low as 3.5%).  Some additional details:</w:t>
      </w:r>
      <w:r>
        <w:rPr>
          <w:sz w:val="24"/>
          <w:szCs w:val="24"/>
          <w:highlight w:val="white"/>
        </w:rPr>
        <w:br/>
      </w:r>
    </w:p>
    <w:p w14:paraId="5C8DB85B" w14:textId="77777777" w:rsidR="004065C9" w:rsidRDefault="000B6B67">
      <w:pPr>
        <w:pStyle w:val="normal0"/>
        <w:numPr>
          <w:ilvl w:val="0"/>
          <w:numId w:val="9"/>
        </w:numPr>
        <w:spacing w:line="240" w:lineRule="auto"/>
        <w:ind w:hanging="360"/>
        <w:contextualSpacing/>
        <w:rPr>
          <w:sz w:val="24"/>
          <w:szCs w:val="24"/>
        </w:rPr>
      </w:pPr>
      <w:r>
        <w:rPr>
          <w:sz w:val="24"/>
          <w:szCs w:val="24"/>
          <w:highlight w:val="white"/>
        </w:rPr>
        <w:t>Loans up to $417,000</w:t>
      </w:r>
    </w:p>
    <w:p w14:paraId="43E66FCC" w14:textId="77777777" w:rsidR="004065C9" w:rsidRDefault="000B6B67">
      <w:pPr>
        <w:pStyle w:val="normal0"/>
        <w:numPr>
          <w:ilvl w:val="0"/>
          <w:numId w:val="9"/>
        </w:numPr>
        <w:spacing w:line="240" w:lineRule="auto"/>
        <w:ind w:hanging="360"/>
        <w:contextualSpacing/>
        <w:rPr>
          <w:sz w:val="24"/>
          <w:szCs w:val="24"/>
        </w:rPr>
      </w:pPr>
      <w:r>
        <w:rPr>
          <w:sz w:val="24"/>
          <w:szCs w:val="24"/>
          <w:highlight w:val="white"/>
        </w:rPr>
        <w:t>Minimum 640 FICO score</w:t>
      </w:r>
    </w:p>
    <w:p w14:paraId="7A5BBECC" w14:textId="77777777" w:rsidR="004065C9" w:rsidRDefault="000B6B67">
      <w:pPr>
        <w:pStyle w:val="normal0"/>
        <w:numPr>
          <w:ilvl w:val="0"/>
          <w:numId w:val="9"/>
        </w:numPr>
        <w:spacing w:line="240" w:lineRule="auto"/>
        <w:ind w:hanging="360"/>
        <w:contextualSpacing/>
        <w:rPr>
          <w:sz w:val="24"/>
          <w:szCs w:val="24"/>
        </w:rPr>
      </w:pPr>
      <w:r>
        <w:rPr>
          <w:sz w:val="24"/>
          <w:szCs w:val="24"/>
          <w:highlight w:val="white"/>
        </w:rPr>
        <w:t>Requires a minimum 3.5% down payment</w:t>
      </w:r>
    </w:p>
    <w:p w14:paraId="2CB38236" w14:textId="77777777" w:rsidR="004065C9" w:rsidRDefault="000B6B67">
      <w:pPr>
        <w:pStyle w:val="normal0"/>
        <w:numPr>
          <w:ilvl w:val="0"/>
          <w:numId w:val="9"/>
        </w:numPr>
        <w:spacing w:line="240" w:lineRule="auto"/>
        <w:ind w:hanging="360"/>
        <w:contextualSpacing/>
        <w:rPr>
          <w:sz w:val="24"/>
          <w:szCs w:val="24"/>
        </w:rPr>
      </w:pPr>
      <w:r>
        <w:rPr>
          <w:sz w:val="24"/>
          <w:szCs w:val="24"/>
          <w:highlight w:val="white"/>
        </w:rPr>
        <w:t>Fixed terms of 30, 20, 15, and 10-year</w:t>
      </w:r>
    </w:p>
    <w:p w14:paraId="7D970CE2" w14:textId="77777777" w:rsidR="004065C9" w:rsidRDefault="000B6B67">
      <w:pPr>
        <w:pStyle w:val="normal0"/>
        <w:numPr>
          <w:ilvl w:val="0"/>
          <w:numId w:val="9"/>
        </w:numPr>
        <w:spacing w:line="240" w:lineRule="auto"/>
        <w:ind w:hanging="360"/>
        <w:contextualSpacing/>
        <w:rPr>
          <w:sz w:val="24"/>
          <w:szCs w:val="24"/>
        </w:rPr>
      </w:pPr>
      <w:r>
        <w:rPr>
          <w:sz w:val="24"/>
          <w:szCs w:val="24"/>
          <w:highlight w:val="white"/>
        </w:rPr>
        <w:t>Top-Tier product offers some of the best rates for borrowers with 720+ FICO</w:t>
      </w:r>
    </w:p>
    <w:p w14:paraId="26D62DF1" w14:textId="77777777" w:rsidR="004065C9" w:rsidRDefault="000B6B67">
      <w:pPr>
        <w:pStyle w:val="Heading3"/>
        <w:keepNext w:val="0"/>
        <w:keepLines w:val="0"/>
        <w:spacing w:before="280" w:line="240" w:lineRule="auto"/>
        <w:contextualSpacing w:val="0"/>
      </w:pPr>
      <w:bookmarkStart w:id="62" w:name="h.49c9ixbkpyi" w:colFirst="0" w:colLast="0"/>
      <w:bookmarkEnd w:id="62"/>
      <w:r>
        <w:rPr>
          <w:b/>
          <w:color w:val="000000"/>
          <w:highlight w:val="white"/>
        </w:rPr>
        <w:t>Interest Only Mortgages</w:t>
      </w:r>
    </w:p>
    <w:p w14:paraId="01AD4980" w14:textId="77777777" w:rsidR="004065C9" w:rsidRDefault="000B6B67">
      <w:pPr>
        <w:pStyle w:val="normal0"/>
        <w:spacing w:line="240" w:lineRule="auto"/>
      </w:pPr>
      <w:r>
        <w:rPr>
          <w:sz w:val="24"/>
          <w:szCs w:val="24"/>
          <w:highlight w:val="white"/>
        </w:rPr>
        <w:t>The borrower can save hundreds of dollars a month through deferred principal payments for the initial 10-year interest only period.</w:t>
      </w:r>
      <w:r>
        <w:rPr>
          <w:sz w:val="24"/>
          <w:szCs w:val="24"/>
          <w:highlight w:val="white"/>
        </w:rPr>
        <w:br/>
      </w:r>
    </w:p>
    <w:p w14:paraId="6FE969E5" w14:textId="77777777" w:rsidR="004065C9" w:rsidRDefault="000B6B67">
      <w:pPr>
        <w:pStyle w:val="normal0"/>
        <w:numPr>
          <w:ilvl w:val="0"/>
          <w:numId w:val="3"/>
        </w:numPr>
        <w:spacing w:line="240" w:lineRule="auto"/>
        <w:ind w:hanging="360"/>
        <w:contextualSpacing/>
        <w:rPr>
          <w:sz w:val="24"/>
          <w:szCs w:val="24"/>
        </w:rPr>
      </w:pPr>
      <w:r>
        <w:rPr>
          <w:sz w:val="24"/>
          <w:szCs w:val="24"/>
          <w:highlight w:val="white"/>
        </w:rPr>
        <w:t>Loan amounts from $250,000 to $2,000,000</w:t>
      </w:r>
    </w:p>
    <w:p w14:paraId="68907173" w14:textId="77777777" w:rsidR="004065C9" w:rsidRDefault="000B6B67">
      <w:pPr>
        <w:pStyle w:val="normal0"/>
        <w:numPr>
          <w:ilvl w:val="0"/>
          <w:numId w:val="3"/>
        </w:numPr>
        <w:spacing w:line="240" w:lineRule="auto"/>
        <w:ind w:hanging="360"/>
        <w:contextualSpacing/>
        <w:rPr>
          <w:sz w:val="24"/>
          <w:szCs w:val="24"/>
        </w:rPr>
      </w:pPr>
      <w:r>
        <w:rPr>
          <w:sz w:val="24"/>
          <w:szCs w:val="24"/>
          <w:highlight w:val="white"/>
        </w:rPr>
        <w:t>Minimum 720 FICO score</w:t>
      </w:r>
    </w:p>
    <w:p w14:paraId="085D31E8" w14:textId="77777777" w:rsidR="004065C9" w:rsidRDefault="000B6B67">
      <w:pPr>
        <w:pStyle w:val="normal0"/>
        <w:numPr>
          <w:ilvl w:val="0"/>
          <w:numId w:val="3"/>
        </w:numPr>
        <w:spacing w:line="240" w:lineRule="auto"/>
        <w:ind w:hanging="360"/>
        <w:contextualSpacing/>
        <w:rPr>
          <w:sz w:val="24"/>
          <w:szCs w:val="24"/>
        </w:rPr>
      </w:pPr>
      <w:r>
        <w:rPr>
          <w:sz w:val="24"/>
          <w:szCs w:val="24"/>
          <w:highlight w:val="white"/>
        </w:rPr>
        <w:t>5/1 ARM with a 2/2/5 cap</w:t>
      </w:r>
    </w:p>
    <w:p w14:paraId="7A503EAF" w14:textId="77777777" w:rsidR="004065C9" w:rsidRDefault="000B6B67">
      <w:pPr>
        <w:pStyle w:val="normal0"/>
        <w:numPr>
          <w:ilvl w:val="0"/>
          <w:numId w:val="3"/>
        </w:numPr>
        <w:spacing w:line="240" w:lineRule="auto"/>
        <w:ind w:hanging="360"/>
        <w:contextualSpacing/>
        <w:rPr>
          <w:sz w:val="24"/>
          <w:szCs w:val="24"/>
        </w:rPr>
      </w:pPr>
      <w:r>
        <w:rPr>
          <w:sz w:val="24"/>
          <w:szCs w:val="24"/>
          <w:highlight w:val="white"/>
        </w:rPr>
        <w:t>42% maximum DTI</w:t>
      </w:r>
    </w:p>
    <w:p w14:paraId="7381C29F" w14:textId="77777777" w:rsidR="004065C9" w:rsidRDefault="004065C9">
      <w:pPr>
        <w:pStyle w:val="normal0"/>
        <w:spacing w:line="240" w:lineRule="auto"/>
      </w:pPr>
    </w:p>
    <w:p w14:paraId="54144220" w14:textId="77777777" w:rsidR="004065C9" w:rsidRDefault="000B6B67">
      <w:pPr>
        <w:pStyle w:val="Heading3"/>
        <w:spacing w:line="240" w:lineRule="auto"/>
        <w:contextualSpacing w:val="0"/>
      </w:pPr>
      <w:bookmarkStart w:id="63" w:name="h.ysk01k73ys8w" w:colFirst="0" w:colLast="0"/>
      <w:bookmarkEnd w:id="63"/>
      <w:r>
        <w:rPr>
          <w:b/>
        </w:rPr>
        <w:t xml:space="preserve">Learning Center - </w:t>
      </w:r>
      <w:hyperlink r:id="rId12">
        <w:r>
          <w:rPr>
            <w:b/>
            <w:color w:val="1155CC"/>
            <w:u w:val="single"/>
          </w:rPr>
          <w:t>http://lenderful.com/learning-center/</w:t>
        </w:r>
      </w:hyperlink>
    </w:p>
    <w:p w14:paraId="2839A2EA" w14:textId="77777777" w:rsidR="004065C9" w:rsidRDefault="000B6B67">
      <w:pPr>
        <w:pStyle w:val="normal0"/>
        <w:spacing w:before="780" w:after="780" w:line="240" w:lineRule="auto"/>
      </w:pPr>
      <w:r>
        <w:rPr>
          <w:sz w:val="36"/>
          <w:szCs w:val="36"/>
        </w:rPr>
        <w:t>Learning Center</w:t>
      </w:r>
      <w:r>
        <w:rPr>
          <w:sz w:val="24"/>
          <w:szCs w:val="24"/>
        </w:rPr>
        <w:br/>
      </w:r>
      <w:r>
        <w:rPr>
          <w:sz w:val="24"/>
          <w:szCs w:val="24"/>
        </w:rPr>
        <w:br/>
      </w:r>
      <w:proofErr w:type="gramStart"/>
      <w:r>
        <w:rPr>
          <w:b/>
          <w:sz w:val="28"/>
          <w:szCs w:val="28"/>
        </w:rPr>
        <w:t>We</w:t>
      </w:r>
      <w:proofErr w:type="gramEnd"/>
      <w:r>
        <w:rPr>
          <w:b/>
          <w:sz w:val="28"/>
          <w:szCs w:val="28"/>
        </w:rPr>
        <w:t xml:space="preserve"> believe education is essential.</w:t>
      </w:r>
      <w:r>
        <w:rPr>
          <w:b/>
          <w:sz w:val="28"/>
          <w:szCs w:val="28"/>
        </w:rPr>
        <w:br/>
      </w:r>
      <w:r>
        <w:t>Let’s get serious for just a second. Buying home is a big deal. And if you spend more than a few hours researching and investigating which car to buy, or vacuum cleaner to pick up</w:t>
      </w:r>
      <w:del w:id="64" w:author="Robb Gardner" w:date="2015-11-18T14:20:00Z">
        <w:r w:rsidDel="00EF6FBA">
          <w:delText>, or if you’re like us, two weeks researching and weighing various capacity limits, strength variation capability, and the all important and varying sophistication of the “brew pause” feature on more than a dozen automatic coffee makers</w:delText>
        </w:r>
      </w:del>
      <w:r>
        <w:t>, why would you treat the biggest purchase in your life differently</w:t>
      </w:r>
      <w:ins w:id="65" w:author="Robb Gardner" w:date="2015-11-18T14:20:00Z">
        <w:r w:rsidR="00EF6FBA">
          <w:t>?</w:t>
        </w:r>
      </w:ins>
      <w:del w:id="66" w:author="Robb Gardner" w:date="2015-11-18T14:20:00Z">
        <w:r w:rsidDel="00EF6FBA">
          <w:delText xml:space="preserve">.  </w:delText>
        </w:r>
      </w:del>
      <w:r>
        <w:rPr>
          <w:sz w:val="28"/>
          <w:szCs w:val="28"/>
        </w:rPr>
        <w:br/>
      </w:r>
      <w:r>
        <w:br/>
      </w:r>
      <w:del w:id="67" w:author="Robb Gardner" w:date="2015-11-18T14:21:00Z">
        <w:r w:rsidDel="00EF6FBA">
          <w:rPr>
            <w:sz w:val="24"/>
            <w:szCs w:val="24"/>
            <w:highlight w:val="white"/>
          </w:rPr>
          <w:delText>M</w:delText>
        </w:r>
      </w:del>
      <w:ins w:id="68" w:author="Robb Gardner" w:date="2015-11-18T14:21:00Z">
        <w:r w:rsidR="00EF6FBA">
          <w:rPr>
            <w:sz w:val="24"/>
            <w:szCs w:val="24"/>
            <w:highlight w:val="white"/>
          </w:rPr>
          <w:t>Some</w:t>
        </w:r>
        <w:r w:rsidR="00EF6FBA">
          <w:rPr>
            <w:sz w:val="24"/>
            <w:szCs w:val="24"/>
            <w:highlight w:val="white"/>
          </w:rPr>
          <w:t xml:space="preserve"> </w:t>
        </w:r>
      </w:ins>
      <w:ins w:id="69" w:author="Robb Gardner" w:date="2015-11-18T14:20:00Z">
        <w:r w:rsidR="00EF6FBA">
          <w:rPr>
            <w:sz w:val="24"/>
            <w:szCs w:val="24"/>
            <w:highlight w:val="white"/>
          </w:rPr>
          <w:t xml:space="preserve">consumers feel </w:t>
        </w:r>
      </w:ins>
      <w:ins w:id="70" w:author="Robb Gardner" w:date="2015-11-18T14:22:00Z">
        <w:r w:rsidR="00EF6FBA">
          <w:rPr>
            <w:sz w:val="24"/>
            <w:szCs w:val="24"/>
            <w:highlight w:val="white"/>
          </w:rPr>
          <w:t>that</w:t>
        </w:r>
      </w:ins>
      <w:del w:id="71" w:author="Robb Gardner" w:date="2015-11-18T14:20:00Z">
        <w:r w:rsidDel="00EF6FBA">
          <w:rPr>
            <w:sz w:val="24"/>
            <w:szCs w:val="24"/>
            <w:highlight w:val="white"/>
          </w:rPr>
          <w:delText>ost</w:delText>
        </w:r>
      </w:del>
      <w:r>
        <w:rPr>
          <w:sz w:val="24"/>
          <w:szCs w:val="24"/>
          <w:highlight w:val="white"/>
        </w:rPr>
        <w:t xml:space="preserve"> mortgage companies want to steer you toward a mortgage option that is best for the</w:t>
      </w:r>
      <w:ins w:id="72" w:author="Robb Gardner" w:date="2015-11-18T14:20:00Z">
        <w:r w:rsidR="00EF6FBA">
          <w:rPr>
            <w:sz w:val="24"/>
            <w:szCs w:val="24"/>
            <w:highlight w:val="white"/>
          </w:rPr>
          <w:t xml:space="preserve"> mortgage company and not the customer</w:t>
        </w:r>
      </w:ins>
      <w:del w:id="73" w:author="Robb Gardner" w:date="2015-11-18T14:20:00Z">
        <w:r w:rsidDel="00EF6FBA">
          <w:rPr>
            <w:sz w:val="24"/>
            <w:szCs w:val="24"/>
            <w:highlight w:val="white"/>
          </w:rPr>
          <w:delText>m</w:delText>
        </w:r>
      </w:del>
      <w:r>
        <w:rPr>
          <w:sz w:val="24"/>
          <w:szCs w:val="24"/>
          <w:highlight w:val="white"/>
        </w:rPr>
        <w:t xml:space="preserve">. At </w:t>
      </w:r>
      <w:proofErr w:type="spellStart"/>
      <w:r>
        <w:rPr>
          <w:sz w:val="24"/>
          <w:szCs w:val="24"/>
          <w:highlight w:val="white"/>
        </w:rPr>
        <w:t>Lenderful</w:t>
      </w:r>
      <w:proofErr w:type="spellEnd"/>
      <w:r>
        <w:rPr>
          <w:sz w:val="24"/>
          <w:szCs w:val="24"/>
          <w:highlight w:val="white"/>
        </w:rPr>
        <w:t xml:space="preserve">, we want to empower you to make decisions that help you get the mortgage </w:t>
      </w:r>
      <w:r>
        <w:rPr>
          <w:b/>
          <w:i/>
          <w:sz w:val="24"/>
          <w:szCs w:val="24"/>
          <w:highlight w:val="white"/>
        </w:rPr>
        <w:t xml:space="preserve">you </w:t>
      </w:r>
      <w:r>
        <w:rPr>
          <w:sz w:val="24"/>
          <w:szCs w:val="24"/>
          <w:highlight w:val="white"/>
        </w:rPr>
        <w:t>need. It is because of this that we believe education is essential. The more you understand, the better decisions you will make, and the more comfortable and in control you will feel. In our Learning Center we’ll give it to you straight, helping you understand all the variables and nuances of the mortgage process so you can become the expert</w:t>
      </w:r>
      <w:r>
        <w:rPr>
          <w:color w:val="2A5470"/>
          <w:sz w:val="24"/>
          <w:szCs w:val="24"/>
          <w:highlight w:val="white"/>
        </w:rPr>
        <w:t>.</w:t>
      </w:r>
    </w:p>
    <w:p w14:paraId="462BA3F4" w14:textId="77777777" w:rsidR="004065C9" w:rsidRDefault="000B6B67">
      <w:pPr>
        <w:pStyle w:val="normal0"/>
        <w:spacing w:before="780" w:after="780" w:line="240" w:lineRule="auto"/>
      </w:pPr>
      <w:r>
        <w:rPr>
          <w:b/>
          <w:color w:val="2A5470"/>
          <w:sz w:val="24"/>
          <w:szCs w:val="24"/>
          <w:highlight w:val="white"/>
        </w:rPr>
        <w:t xml:space="preserve">If you have a question the Learning Center doesn’t answer, ask a </w:t>
      </w:r>
      <w:proofErr w:type="spellStart"/>
      <w:r>
        <w:rPr>
          <w:b/>
          <w:color w:val="2A5470"/>
          <w:sz w:val="24"/>
          <w:szCs w:val="24"/>
          <w:highlight w:val="white"/>
        </w:rPr>
        <w:t>Lenderful</w:t>
      </w:r>
      <w:proofErr w:type="spellEnd"/>
      <w:r>
        <w:rPr>
          <w:b/>
          <w:color w:val="2A5470"/>
          <w:sz w:val="24"/>
          <w:szCs w:val="24"/>
          <w:highlight w:val="white"/>
        </w:rPr>
        <w:t xml:space="preserve"> expert! They’re standing by to help with whatever you need. </w:t>
      </w:r>
      <w:r>
        <w:rPr>
          <w:b/>
          <w:color w:val="2A5470"/>
          <w:sz w:val="24"/>
          <w:szCs w:val="24"/>
          <w:highlight w:val="white"/>
        </w:rPr>
        <w:br/>
      </w:r>
    </w:p>
    <w:p w14:paraId="133DA348" w14:textId="77777777" w:rsidR="004065C9" w:rsidRDefault="000B6B67">
      <w:pPr>
        <w:pStyle w:val="normal0"/>
        <w:spacing w:before="780" w:after="780" w:line="240" w:lineRule="auto"/>
      </w:pPr>
      <w:r>
        <w:rPr>
          <w:color w:val="2A5470"/>
          <w:sz w:val="24"/>
          <w:szCs w:val="24"/>
          <w:highlight w:val="white"/>
        </w:rPr>
        <w:lastRenderedPageBreak/>
        <w:t>BUTTON [</w:t>
      </w:r>
      <w:r>
        <w:rPr>
          <w:b/>
          <w:color w:val="2A5470"/>
          <w:sz w:val="24"/>
          <w:szCs w:val="24"/>
          <w:highlight w:val="white"/>
        </w:rPr>
        <w:t xml:space="preserve">Live Chat Now} </w:t>
      </w:r>
      <w:r>
        <w:rPr>
          <w:b/>
          <w:color w:val="2A5470"/>
          <w:sz w:val="24"/>
          <w:szCs w:val="24"/>
          <w:highlight w:val="white"/>
        </w:rPr>
        <w:br/>
      </w:r>
      <w:r>
        <w:rPr>
          <w:b/>
          <w:i/>
          <w:color w:val="2A5470"/>
          <w:sz w:val="24"/>
          <w:szCs w:val="24"/>
          <w:highlight w:val="white"/>
        </w:rPr>
        <w:t>or contact us any way you like (insert link to contact page)</w:t>
      </w:r>
    </w:p>
    <w:p w14:paraId="3EADBA41" w14:textId="77777777" w:rsidR="004065C9" w:rsidRDefault="004065C9">
      <w:pPr>
        <w:pStyle w:val="Heading3"/>
        <w:contextualSpacing w:val="0"/>
      </w:pPr>
      <w:bookmarkStart w:id="74" w:name="h.nzu8l5jrl3dq" w:colFirst="0" w:colLast="0"/>
      <w:bookmarkEnd w:id="74"/>
    </w:p>
    <w:p w14:paraId="29CF12D3" w14:textId="77777777" w:rsidR="004065C9" w:rsidRDefault="000B6B67">
      <w:pPr>
        <w:pStyle w:val="normal0"/>
      </w:pPr>
      <w:r>
        <w:rPr>
          <w:b/>
        </w:rPr>
        <w:br/>
      </w:r>
    </w:p>
    <w:p w14:paraId="0811FFDF" w14:textId="77777777" w:rsidR="004065C9" w:rsidRDefault="000B6B67">
      <w:pPr>
        <w:pStyle w:val="normal0"/>
      </w:pPr>
      <w:r>
        <w:rPr>
          <w:b/>
        </w:rPr>
        <w:t xml:space="preserve">Contact - </w:t>
      </w:r>
      <w:hyperlink r:id="rId13">
        <w:r>
          <w:rPr>
            <w:b/>
            <w:color w:val="1155CC"/>
            <w:u w:val="single"/>
          </w:rPr>
          <w:t>http://lenderful.com/contact-options/</w:t>
        </w:r>
      </w:hyperlink>
      <w:r>
        <w:rPr>
          <w:b/>
          <w:color w:val="2A5470"/>
          <w:sz w:val="24"/>
          <w:szCs w:val="24"/>
        </w:rPr>
        <w:br/>
      </w:r>
      <w:r>
        <w:rPr>
          <w:b/>
          <w:color w:val="2A5470"/>
          <w:sz w:val="24"/>
          <w:szCs w:val="24"/>
        </w:rPr>
        <w:br/>
        <w:t>Contact Options</w:t>
      </w:r>
      <w:r>
        <w:rPr>
          <w:b/>
          <w:color w:val="2A5470"/>
          <w:sz w:val="24"/>
          <w:szCs w:val="24"/>
        </w:rPr>
        <w:br/>
      </w:r>
      <w:r>
        <w:rPr>
          <w:color w:val="2A5470"/>
          <w:sz w:val="24"/>
          <w:szCs w:val="24"/>
        </w:rPr>
        <w:t>Yes, eventually you’ll have to talk to someone</w:t>
      </w:r>
      <w:del w:id="75" w:author="Robb Gardner" w:date="2015-11-18T14:22:00Z">
        <w:r w:rsidDel="00EF6FBA">
          <w:rPr>
            <w:color w:val="2A5470"/>
            <w:sz w:val="24"/>
            <w:szCs w:val="24"/>
          </w:rPr>
          <w:delText>, or some thing</w:delText>
        </w:r>
      </w:del>
      <w:r>
        <w:rPr>
          <w:color w:val="2A5470"/>
          <w:sz w:val="24"/>
          <w:szCs w:val="24"/>
        </w:rPr>
        <w:t>.</w:t>
      </w:r>
      <w:r>
        <w:rPr>
          <w:b/>
          <w:color w:val="2A5470"/>
          <w:sz w:val="24"/>
          <w:szCs w:val="24"/>
        </w:rPr>
        <w:t xml:space="preserve"> </w:t>
      </w:r>
      <w:r>
        <w:rPr>
          <w:color w:val="2A5470"/>
          <w:sz w:val="24"/>
          <w:szCs w:val="24"/>
        </w:rPr>
        <w:t>How that contact occurs is really up to your personal preference</w:t>
      </w:r>
      <w:del w:id="76" w:author="Robb Gardner" w:date="2015-11-18T14:22:00Z">
        <w:r w:rsidDel="00EF6FBA">
          <w:rPr>
            <w:color w:val="2A5470"/>
            <w:sz w:val="24"/>
            <w:szCs w:val="24"/>
          </w:rPr>
          <w:delText>s</w:delText>
        </w:r>
      </w:del>
      <w:r>
        <w:rPr>
          <w:color w:val="2A5470"/>
          <w:sz w:val="24"/>
          <w:szCs w:val="24"/>
        </w:rPr>
        <w:t xml:space="preserve">. Remember, here at </w:t>
      </w:r>
      <w:proofErr w:type="spellStart"/>
      <w:r>
        <w:rPr>
          <w:color w:val="2A5470"/>
          <w:sz w:val="24"/>
          <w:szCs w:val="24"/>
        </w:rPr>
        <w:t>Lenderful</w:t>
      </w:r>
      <w:proofErr w:type="spellEnd"/>
      <w:r>
        <w:rPr>
          <w:color w:val="2A5470"/>
          <w:sz w:val="24"/>
          <w:szCs w:val="24"/>
        </w:rPr>
        <w:t xml:space="preserve"> you’re in…</w:t>
      </w:r>
      <w:del w:id="77" w:author="Robb Gardner" w:date="2015-11-18T14:23:00Z">
        <w:r w:rsidDel="00EF6FBA">
          <w:rPr>
            <w:color w:val="2A5470"/>
            <w:sz w:val="24"/>
            <w:szCs w:val="24"/>
          </w:rPr>
          <w:delText xml:space="preserve"> We know, you get it. All kidding aside, we need a little more information</w:delText>
        </w:r>
      </w:del>
      <w:r>
        <w:rPr>
          <w:color w:val="2A5470"/>
          <w:sz w:val="24"/>
          <w:szCs w:val="24"/>
        </w:rPr>
        <w:t xml:space="preserve">.  How would you like to start being </w:t>
      </w:r>
      <w:proofErr w:type="spellStart"/>
      <w:r>
        <w:rPr>
          <w:color w:val="2A5470"/>
          <w:sz w:val="24"/>
          <w:szCs w:val="24"/>
        </w:rPr>
        <w:t>Lenderful</w:t>
      </w:r>
      <w:proofErr w:type="spellEnd"/>
      <w:r>
        <w:rPr>
          <w:color w:val="2A5470"/>
          <w:sz w:val="24"/>
          <w:szCs w:val="24"/>
        </w:rPr>
        <w:t>?</w:t>
      </w:r>
      <w:r>
        <w:rPr>
          <w:color w:val="2A5470"/>
          <w:sz w:val="24"/>
          <w:szCs w:val="24"/>
        </w:rPr>
        <w:br/>
      </w:r>
      <w:r>
        <w:rPr>
          <w:color w:val="2A5470"/>
          <w:sz w:val="24"/>
          <w:szCs w:val="24"/>
        </w:rPr>
        <w:br/>
      </w:r>
      <w:r>
        <w:rPr>
          <w:b/>
          <w:sz w:val="24"/>
          <w:szCs w:val="24"/>
        </w:rPr>
        <w:t>Chat with Us</w:t>
      </w:r>
      <w:r>
        <w:rPr>
          <w:sz w:val="24"/>
          <w:szCs w:val="24"/>
        </w:rPr>
        <w:br/>
        <w:t>Don’t worry, we won’t tell your boss. Click below to chat incognito with one of our experts and get going down the path toward your dream home</w:t>
      </w:r>
      <w:del w:id="78" w:author="Robb Gardner" w:date="2015-11-18T14:23:00Z">
        <w:r w:rsidDel="00EF6FBA">
          <w:rPr>
            <w:sz w:val="24"/>
            <w:szCs w:val="24"/>
          </w:rPr>
          <w:delText xml:space="preserve"> instead of pretending to still be working and playing Candy Crush instead</w:delText>
        </w:r>
      </w:del>
      <w:r>
        <w:rPr>
          <w:sz w:val="24"/>
          <w:szCs w:val="24"/>
        </w:rPr>
        <w:t>. Experienced loan officers are ready to qualify you from the convenience of your computer or mobile device.</w:t>
      </w:r>
    </w:p>
    <w:p w14:paraId="3591D1F9" w14:textId="77777777" w:rsidR="004065C9" w:rsidRDefault="004065C9">
      <w:pPr>
        <w:pStyle w:val="normal0"/>
      </w:pPr>
    </w:p>
    <w:p w14:paraId="36310DA2" w14:textId="77777777" w:rsidR="004065C9" w:rsidRDefault="000B6B67">
      <w:pPr>
        <w:pStyle w:val="normal0"/>
      </w:pPr>
      <w:r>
        <w:rPr>
          <w:b/>
        </w:rPr>
        <w:t>[Start Chatting](</w:t>
      </w:r>
      <w:proofErr w:type="gramStart"/>
      <w:r>
        <w:rPr>
          <w:b/>
        </w:rPr>
        <w:t>trigger</w:t>
      </w:r>
      <w:proofErr w:type="gramEnd"/>
      <w:r>
        <w:rPr>
          <w:b/>
        </w:rPr>
        <w:t xml:space="preserve"> </w:t>
      </w:r>
      <w:proofErr w:type="spellStart"/>
      <w:r>
        <w:rPr>
          <w:b/>
        </w:rPr>
        <w:t>LivePerson</w:t>
      </w:r>
      <w:proofErr w:type="spellEnd"/>
      <w:r>
        <w:rPr>
          <w:b/>
        </w:rPr>
        <w:t xml:space="preserve"> or </w:t>
      </w:r>
      <w:proofErr w:type="spellStart"/>
      <w:r>
        <w:rPr>
          <w:b/>
        </w:rPr>
        <w:t>Olark</w:t>
      </w:r>
      <w:proofErr w:type="spellEnd"/>
      <w:r>
        <w:rPr>
          <w:b/>
        </w:rPr>
        <w:t>)</w:t>
      </w:r>
      <w:r>
        <w:br/>
      </w:r>
      <w:r>
        <w:br/>
      </w:r>
      <w:r>
        <w:rPr>
          <w:b/>
        </w:rPr>
        <w:t>Click to Call</w:t>
      </w:r>
      <w:r>
        <w:rPr>
          <w:b/>
        </w:rPr>
        <w:br/>
      </w:r>
      <w:r>
        <w:t xml:space="preserve">Prefer an immediate conversation? </w:t>
      </w:r>
      <w:del w:id="79" w:author="Robb Gardner" w:date="2015-11-18T14:23:00Z">
        <w:r w:rsidDel="00EF6FBA">
          <w:delText xml:space="preserve">Longing for an old fashioned, slower time? </w:delText>
        </w:r>
      </w:del>
      <w:r>
        <w:t xml:space="preserve">We do actually have telephones, and our loan officers are ready to take your call to answer questions and get you immediately qualified for your home loan. That’s right, immediately. </w:t>
      </w:r>
      <w:r>
        <w:br/>
      </w:r>
    </w:p>
    <w:p w14:paraId="12E4C0F8" w14:textId="77777777" w:rsidR="004065C9" w:rsidRDefault="000B6B67">
      <w:pPr>
        <w:pStyle w:val="normal0"/>
      </w:pPr>
      <w:r>
        <w:t xml:space="preserve">[Ring </w:t>
      </w:r>
      <w:proofErr w:type="spellStart"/>
      <w:r>
        <w:t>Ring</w:t>
      </w:r>
      <w:proofErr w:type="spellEnd"/>
      <w:r>
        <w:t>!](</w:t>
      </w:r>
      <w:proofErr w:type="gramStart"/>
      <w:r>
        <w:t>trigger</w:t>
      </w:r>
      <w:proofErr w:type="gramEnd"/>
      <w:r>
        <w:t xml:space="preserve"> click to call to </w:t>
      </w:r>
      <w:proofErr w:type="spellStart"/>
      <w:r>
        <w:t>Lenderful</w:t>
      </w:r>
      <w:proofErr w:type="spellEnd"/>
      <w:r>
        <w:t xml:space="preserve"> number)</w:t>
      </w:r>
      <w:r>
        <w:br/>
      </w:r>
      <w:r>
        <w:br/>
      </w:r>
      <w:r>
        <w:rPr>
          <w:b/>
        </w:rPr>
        <w:t>Start Your Application</w:t>
      </w:r>
      <w:r>
        <w:br/>
      </w:r>
      <w:del w:id="80" w:author="Robb Gardner" w:date="2015-11-18T14:24:00Z">
        <w:r w:rsidDel="00EF6FBA">
          <w:delText>You’re a little shy. We get it</w:delText>
        </w:r>
      </w:del>
      <w:ins w:id="81" w:author="Robb Gardner" w:date="2015-11-18T14:24:00Z">
        <w:r w:rsidR="00EF6FBA">
          <w:t>Ready for a truly online mortgage experience?</w:t>
        </w:r>
      </w:ins>
      <w:del w:id="82" w:author="Robb Gardner" w:date="2015-11-18T14:24:00Z">
        <w:r w:rsidDel="00EF6FBA">
          <w:delText>.</w:delText>
        </w:r>
      </w:del>
      <w:r>
        <w:t xml:space="preserve"> Just fill out this form with a little more information and we’ll do it all online. In full disclosure, that’s how we’d advise you do it. </w:t>
      </w:r>
      <w:r>
        <w:br/>
      </w:r>
    </w:p>
    <w:p w14:paraId="6CCB97A6" w14:textId="77777777" w:rsidR="004065C9" w:rsidRDefault="000B6B67">
      <w:pPr>
        <w:pStyle w:val="normal0"/>
      </w:pPr>
      <w:r>
        <w:t>[Apply Now](http://lenderful.com/mortgage-application-form/)</w:t>
      </w:r>
    </w:p>
    <w:p w14:paraId="5985A5ED" w14:textId="77777777" w:rsidR="004065C9" w:rsidRDefault="004065C9">
      <w:pPr>
        <w:pStyle w:val="normal0"/>
      </w:pPr>
    </w:p>
    <w:p w14:paraId="773B6137" w14:textId="77777777" w:rsidR="004065C9" w:rsidRDefault="004065C9">
      <w:pPr>
        <w:pStyle w:val="normal0"/>
      </w:pPr>
    </w:p>
    <w:p w14:paraId="3C0D7F4E" w14:textId="77777777" w:rsidR="004065C9" w:rsidRDefault="004065C9">
      <w:pPr>
        <w:pStyle w:val="normal0"/>
        <w:spacing w:line="240" w:lineRule="auto"/>
      </w:pPr>
    </w:p>
    <w:p w14:paraId="6CD9A4C8" w14:textId="77777777" w:rsidR="004065C9" w:rsidRDefault="004065C9">
      <w:pPr>
        <w:pStyle w:val="normal0"/>
      </w:pPr>
    </w:p>
    <w:p w14:paraId="74937780" w14:textId="77777777" w:rsidR="004065C9" w:rsidRDefault="004065C9">
      <w:pPr>
        <w:pStyle w:val="normal0"/>
      </w:pPr>
    </w:p>
    <w:p w14:paraId="585C6A9A" w14:textId="77777777" w:rsidR="004065C9" w:rsidRDefault="004065C9">
      <w:pPr>
        <w:pStyle w:val="normal0"/>
        <w:spacing w:line="240" w:lineRule="auto"/>
      </w:pPr>
    </w:p>
    <w:p w14:paraId="6C726E95" w14:textId="77777777" w:rsidR="004065C9" w:rsidRDefault="004065C9">
      <w:pPr>
        <w:pStyle w:val="normal0"/>
      </w:pPr>
    </w:p>
    <w:p w14:paraId="7D0945C2" w14:textId="77777777" w:rsidR="004065C9" w:rsidRDefault="004065C9">
      <w:pPr>
        <w:pStyle w:val="Heading3"/>
        <w:spacing w:after="240" w:line="358" w:lineRule="auto"/>
        <w:contextualSpacing w:val="0"/>
      </w:pPr>
      <w:bookmarkStart w:id="83" w:name="h.86fnvnd4dlsk" w:colFirst="0" w:colLast="0"/>
      <w:bookmarkEnd w:id="83"/>
    </w:p>
    <w:p w14:paraId="67C61896" w14:textId="77777777" w:rsidR="004065C9" w:rsidRDefault="004065C9">
      <w:pPr>
        <w:pStyle w:val="normal0"/>
        <w:spacing w:after="240" w:line="240" w:lineRule="auto"/>
      </w:pPr>
    </w:p>
    <w:p w14:paraId="35AA2F19" w14:textId="77777777" w:rsidR="004065C9" w:rsidRDefault="004065C9">
      <w:pPr>
        <w:pStyle w:val="normal0"/>
        <w:spacing w:after="240" w:line="240" w:lineRule="auto"/>
      </w:pPr>
    </w:p>
    <w:p w14:paraId="5CDDAE8B" w14:textId="77777777" w:rsidR="004065C9" w:rsidRDefault="004065C9">
      <w:pPr>
        <w:pStyle w:val="normal0"/>
        <w:spacing w:after="240" w:line="240" w:lineRule="auto"/>
      </w:pPr>
    </w:p>
    <w:p w14:paraId="3F7DE9E1" w14:textId="77777777" w:rsidR="004065C9" w:rsidRDefault="004065C9">
      <w:pPr>
        <w:pStyle w:val="normal0"/>
        <w:spacing w:after="240" w:line="240" w:lineRule="auto"/>
        <w:ind w:left="-200" w:right="-200"/>
        <w:jc w:val="center"/>
      </w:pPr>
    </w:p>
    <w:p w14:paraId="5C823F58" w14:textId="77777777" w:rsidR="004065C9" w:rsidRDefault="000B6B67">
      <w:pPr>
        <w:pStyle w:val="normal0"/>
        <w:spacing w:after="240" w:line="240" w:lineRule="auto"/>
        <w:ind w:left="-200" w:right="-200"/>
      </w:pPr>
      <w:hyperlink r:id="rId14" w:anchor="short-form"/>
    </w:p>
    <w:p w14:paraId="0BC4EE4F" w14:textId="77777777" w:rsidR="004065C9" w:rsidRDefault="004065C9">
      <w:pPr>
        <w:pStyle w:val="normal0"/>
        <w:spacing w:line="240" w:lineRule="auto"/>
      </w:pPr>
    </w:p>
    <w:sectPr w:rsidR="004065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1233"/>
    <w:multiLevelType w:val="multilevel"/>
    <w:tmpl w:val="E75AEA84"/>
    <w:lvl w:ilvl="0">
      <w:start w:val="1"/>
      <w:numFmt w:val="bullet"/>
      <w:lvlText w:val="●"/>
      <w:lvlJc w:val="left"/>
      <w:pPr>
        <w:ind w:left="720" w:firstLine="360"/>
      </w:pPr>
      <w:rPr>
        <w:rFonts w:ascii="Arial" w:eastAsia="Arial" w:hAnsi="Arial" w:cs="Arial"/>
        <w:color w:val="2A5470"/>
        <w:sz w:val="34"/>
        <w:szCs w:val="3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181428"/>
    <w:multiLevelType w:val="multilevel"/>
    <w:tmpl w:val="DD48AB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DF43857"/>
    <w:multiLevelType w:val="multilevel"/>
    <w:tmpl w:val="4358FD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1263B98"/>
    <w:multiLevelType w:val="multilevel"/>
    <w:tmpl w:val="EA44D83E"/>
    <w:lvl w:ilvl="0">
      <w:start w:val="1"/>
      <w:numFmt w:val="bullet"/>
      <w:lvlText w:val="●"/>
      <w:lvlJc w:val="left"/>
      <w:pPr>
        <w:ind w:left="720" w:firstLine="360"/>
      </w:pPr>
      <w:rPr>
        <w:rFonts w:ascii="Arial" w:eastAsia="Arial" w:hAnsi="Arial" w:cs="Arial"/>
        <w:color w:val="2A5470"/>
        <w:sz w:val="34"/>
        <w:szCs w:val="3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DF7A8A"/>
    <w:multiLevelType w:val="multilevel"/>
    <w:tmpl w:val="B3D0DC48"/>
    <w:lvl w:ilvl="0">
      <w:start w:val="1"/>
      <w:numFmt w:val="bullet"/>
      <w:lvlText w:val="●"/>
      <w:lvlJc w:val="left"/>
      <w:pPr>
        <w:ind w:left="720" w:firstLine="360"/>
      </w:pPr>
      <w:rPr>
        <w:rFonts w:ascii="Arial" w:eastAsia="Arial" w:hAnsi="Arial" w:cs="Arial"/>
        <w:color w:val="2A5470"/>
        <w:sz w:val="34"/>
        <w:szCs w:val="34"/>
        <w:highlight w:val="white"/>
        <w:u w:val="none"/>
      </w:rPr>
    </w:lvl>
    <w:lvl w:ilvl="1">
      <w:start w:val="1"/>
      <w:numFmt w:val="bullet"/>
      <w:lvlText w:val="○"/>
      <w:lvlJc w:val="left"/>
      <w:pPr>
        <w:ind w:left="1440" w:firstLine="1080"/>
      </w:pPr>
      <w:rPr>
        <w:rFonts w:ascii="Arial" w:eastAsia="Arial" w:hAnsi="Arial" w:cs="Arial"/>
        <w:color w:val="2A5470"/>
        <w:sz w:val="34"/>
        <w:szCs w:val="3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2B07F7"/>
    <w:multiLevelType w:val="multilevel"/>
    <w:tmpl w:val="82624D54"/>
    <w:lvl w:ilvl="0">
      <w:start w:val="1"/>
      <w:numFmt w:val="bullet"/>
      <w:lvlText w:val="●"/>
      <w:lvlJc w:val="left"/>
      <w:pPr>
        <w:ind w:left="720" w:firstLine="360"/>
      </w:pPr>
      <w:rPr>
        <w:rFonts w:ascii="Arial" w:eastAsia="Arial" w:hAnsi="Arial" w:cs="Arial"/>
        <w:color w:val="2A5470"/>
        <w:sz w:val="34"/>
        <w:szCs w:val="3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DCD1104"/>
    <w:multiLevelType w:val="hybridMultilevel"/>
    <w:tmpl w:val="096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4794E"/>
    <w:multiLevelType w:val="multilevel"/>
    <w:tmpl w:val="E4BA6D08"/>
    <w:lvl w:ilvl="0">
      <w:start w:val="1"/>
      <w:numFmt w:val="bullet"/>
      <w:lvlText w:val="●"/>
      <w:lvlJc w:val="left"/>
      <w:pPr>
        <w:ind w:left="720" w:firstLine="360"/>
      </w:pPr>
      <w:rPr>
        <w:rFonts w:ascii="Arial" w:eastAsia="Arial" w:hAnsi="Arial" w:cs="Arial"/>
        <w:color w:val="2A5470"/>
        <w:sz w:val="34"/>
        <w:szCs w:val="3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4C152C0"/>
    <w:multiLevelType w:val="multilevel"/>
    <w:tmpl w:val="8C788212"/>
    <w:lvl w:ilvl="0">
      <w:start w:val="1"/>
      <w:numFmt w:val="bullet"/>
      <w:lvlText w:val="●"/>
      <w:lvlJc w:val="left"/>
      <w:pPr>
        <w:ind w:left="720" w:firstLine="360"/>
      </w:pPr>
      <w:rPr>
        <w:rFonts w:ascii="Arial" w:eastAsia="Arial" w:hAnsi="Arial" w:cs="Arial"/>
        <w:color w:val="2A5470"/>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8C43CCF"/>
    <w:multiLevelType w:val="multilevel"/>
    <w:tmpl w:val="0C1C0DDA"/>
    <w:lvl w:ilvl="0">
      <w:start w:val="1"/>
      <w:numFmt w:val="bullet"/>
      <w:lvlText w:val="●"/>
      <w:lvlJc w:val="left"/>
      <w:pPr>
        <w:ind w:left="720" w:firstLine="360"/>
      </w:pPr>
      <w:rPr>
        <w:rFonts w:ascii="Arial" w:eastAsia="Arial" w:hAnsi="Arial" w:cs="Arial"/>
        <w:color w:val="2A5470"/>
        <w:sz w:val="34"/>
        <w:szCs w:val="3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3"/>
  </w:num>
  <w:num w:numId="4">
    <w:abstractNumId w:val="5"/>
  </w:num>
  <w:num w:numId="5">
    <w:abstractNumId w:val="7"/>
  </w:num>
  <w:num w:numId="6">
    <w:abstractNumId w:val="4"/>
  </w:num>
  <w:num w:numId="7">
    <w:abstractNumId w:val="2"/>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trackRevisions/>
  <w:defaultTabStop w:val="720"/>
  <w:characterSpacingControl w:val="doNotCompress"/>
  <w:compat>
    <w:compatSetting w:name="compatibilityMode" w:uri="http://schemas.microsoft.com/office/word" w:val="14"/>
  </w:compat>
  <w:rsids>
    <w:rsidRoot w:val="004065C9"/>
    <w:rsid w:val="000B6B67"/>
    <w:rsid w:val="004065C9"/>
    <w:rsid w:val="00CA5E9C"/>
    <w:rsid w:val="00EF6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8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B6B6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6B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B6B6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6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4365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nderful.com/our-products/" TargetMode="External"/><Relationship Id="rId12" Type="http://schemas.openxmlformats.org/officeDocument/2006/relationships/hyperlink" Target="http://lenderful.com/learning-center/" TargetMode="External"/><Relationship Id="rId13" Type="http://schemas.openxmlformats.org/officeDocument/2006/relationships/hyperlink" Target="http://lenderful.com/contact-options/" TargetMode="External"/><Relationship Id="rId14" Type="http://schemas.openxmlformats.org/officeDocument/2006/relationships/hyperlink" Target="http://lenderfu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enderful.com/" TargetMode="External"/><Relationship Id="rId7" Type="http://schemas.openxmlformats.org/officeDocument/2006/relationships/hyperlink" Target="http://lenderful.com/about-lenderful" TargetMode="External"/><Relationship Id="rId8" Type="http://schemas.openxmlformats.org/officeDocument/2006/relationships/hyperlink" Target="http://lenderful.com/" TargetMode="External"/><Relationship Id="rId9" Type="http://schemas.openxmlformats.org/officeDocument/2006/relationships/hyperlink" Target="http://lenderful.com/" TargetMode="External"/><Relationship Id="rId10" Type="http://schemas.openxmlformats.org/officeDocument/2006/relationships/hyperlink" Target="http://lenderful.com/about-lenderf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1941</Words>
  <Characters>11070</Characters>
  <Application>Microsoft Macintosh Word</Application>
  <DocSecurity>0</DocSecurity>
  <Lines>92</Lines>
  <Paragraphs>25</Paragraphs>
  <ScaleCrop>false</ScaleCrop>
  <Company>Maddog Technology</Company>
  <LinksUpToDate>false</LinksUpToDate>
  <CharactersWithSpaces>12986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 Gardner</cp:lastModifiedBy>
  <cp:revision>3</cp:revision>
  <dcterms:created xsi:type="dcterms:W3CDTF">2015-11-18T19:08:00Z</dcterms:created>
  <dcterms:modified xsi:type="dcterms:W3CDTF">2015-11-18T19:25:00Z</dcterms:modified>
</cp:coreProperties>
</file>